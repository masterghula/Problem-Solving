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F0DD4" w14:textId="77777777" w:rsidR="009A568A" w:rsidRDefault="009A568A" w:rsidP="00C20287">
      <w:pPr>
        <w:widowControl w:val="0"/>
        <w:suppressAutoHyphens w:val="0"/>
        <w:autoSpaceDE w:val="0"/>
        <w:autoSpaceDN w:val="0"/>
        <w:adjustRightInd w:val="0"/>
        <w:spacing w:line="240" w:lineRule="auto"/>
        <w:jc w:val="center"/>
        <w:rPr>
          <w:rFonts w:ascii="Calibri" w:eastAsiaTheme="minorHAnsi" w:hAnsi="Calibri" w:cs="Arial"/>
          <w:b/>
          <w:szCs w:val="24"/>
          <w:lang w:val="en-US"/>
        </w:rPr>
      </w:pPr>
    </w:p>
    <w:p w14:paraId="2971DDFB" w14:textId="36924B70" w:rsidR="00737DF4" w:rsidRPr="009A568A" w:rsidRDefault="009A568A" w:rsidP="00C20287">
      <w:pPr>
        <w:widowControl w:val="0"/>
        <w:suppressAutoHyphens w:val="0"/>
        <w:autoSpaceDE w:val="0"/>
        <w:autoSpaceDN w:val="0"/>
        <w:adjustRightInd w:val="0"/>
        <w:spacing w:line="240" w:lineRule="auto"/>
        <w:jc w:val="center"/>
        <w:rPr>
          <w:rFonts w:ascii="Calibri" w:eastAsiaTheme="minorHAnsi" w:hAnsi="Calibri" w:cs="Arial"/>
          <w:b/>
          <w:sz w:val="32"/>
          <w:szCs w:val="32"/>
          <w:lang w:val="en-US"/>
        </w:rPr>
      </w:pPr>
      <w:r w:rsidRPr="009A568A">
        <w:rPr>
          <w:rFonts w:ascii="Calibri" w:eastAsiaTheme="minorHAnsi" w:hAnsi="Calibri" w:cs="Arial"/>
          <w:b/>
          <w:sz w:val="32"/>
          <w:szCs w:val="32"/>
          <w:lang w:val="en-US"/>
        </w:rPr>
        <w:t>Class Test 2</w:t>
      </w:r>
      <w:r>
        <w:rPr>
          <w:rFonts w:ascii="Calibri" w:eastAsiaTheme="minorHAnsi" w:hAnsi="Calibri" w:cs="Arial"/>
          <w:b/>
          <w:sz w:val="32"/>
          <w:szCs w:val="32"/>
          <w:lang w:val="en-US"/>
        </w:rPr>
        <w:t xml:space="preserve"> - </w:t>
      </w:r>
      <w:r w:rsidR="00203937" w:rsidRPr="009A568A">
        <w:rPr>
          <w:rFonts w:ascii="Calibri" w:eastAsiaTheme="minorHAnsi" w:hAnsi="Calibri" w:cs="Arial"/>
          <w:b/>
          <w:sz w:val="32"/>
          <w:szCs w:val="32"/>
          <w:lang w:val="en-US"/>
        </w:rPr>
        <w:t xml:space="preserve">Practice </w:t>
      </w:r>
      <w:r w:rsidR="00D62AFE" w:rsidRPr="009A568A">
        <w:rPr>
          <w:rFonts w:ascii="Calibri" w:eastAsiaTheme="minorHAnsi" w:hAnsi="Calibri" w:cs="Arial"/>
          <w:b/>
          <w:sz w:val="32"/>
          <w:szCs w:val="32"/>
          <w:lang w:val="en-US"/>
        </w:rPr>
        <w:t>Coding Tas</w:t>
      </w:r>
      <w:r w:rsidR="00737DF4" w:rsidRPr="009A568A">
        <w:rPr>
          <w:rFonts w:ascii="Calibri" w:eastAsiaTheme="minorHAnsi" w:hAnsi="Calibri" w:cs="Arial"/>
          <w:b/>
          <w:sz w:val="32"/>
          <w:szCs w:val="32"/>
          <w:lang w:val="en-US"/>
        </w:rPr>
        <w:t xml:space="preserve">ks </w:t>
      </w:r>
    </w:p>
    <w:p w14:paraId="58793EC4" w14:textId="5BB02971" w:rsidR="00C20287" w:rsidRPr="0021711C" w:rsidRDefault="00852D22" w:rsidP="00C20287">
      <w:pPr>
        <w:widowControl w:val="0"/>
        <w:suppressAutoHyphens w:val="0"/>
        <w:autoSpaceDE w:val="0"/>
        <w:autoSpaceDN w:val="0"/>
        <w:adjustRightInd w:val="0"/>
        <w:spacing w:line="240" w:lineRule="auto"/>
        <w:jc w:val="center"/>
        <w:rPr>
          <w:rFonts w:ascii="Calibri" w:eastAsiaTheme="minorHAnsi" w:hAnsi="Calibri" w:cs="Arial"/>
          <w:b/>
          <w:color w:val="FF0000"/>
          <w:sz w:val="22"/>
          <w:szCs w:val="22"/>
          <w:lang w:val="en-US"/>
        </w:rPr>
      </w:pPr>
      <w:r>
        <w:rPr>
          <w:rFonts w:ascii="Calibri" w:eastAsiaTheme="minorHAnsi" w:hAnsi="Calibri" w:cs="Arial"/>
          <w:b/>
          <w:color w:val="FF0000"/>
          <w:sz w:val="22"/>
          <w:szCs w:val="22"/>
          <w:lang w:val="en-US"/>
        </w:rPr>
        <w:t>Class Test 2 will take place during labs in Week 1</w:t>
      </w:r>
      <w:r w:rsidR="008F6924">
        <w:rPr>
          <w:rFonts w:ascii="Calibri" w:eastAsiaTheme="minorHAnsi" w:hAnsi="Calibri" w:cs="Arial"/>
          <w:b/>
          <w:color w:val="FF0000"/>
          <w:sz w:val="22"/>
          <w:szCs w:val="22"/>
          <w:lang w:val="en-US"/>
        </w:rPr>
        <w:t>3</w:t>
      </w:r>
    </w:p>
    <w:p w14:paraId="3E69D525" w14:textId="5935F71C" w:rsidR="00C20287" w:rsidRPr="0021711C" w:rsidRDefault="00C20287" w:rsidP="00C20287">
      <w:pPr>
        <w:keepNext/>
        <w:jc w:val="left"/>
        <w:outlineLvl w:val="8"/>
        <w:rPr>
          <w:rFonts w:ascii="Calibri" w:eastAsiaTheme="minorHAnsi" w:hAnsi="Calibri" w:cs="Arial"/>
          <w:sz w:val="20"/>
          <w:lang w:val="en-US"/>
        </w:rPr>
      </w:pPr>
    </w:p>
    <w:p w14:paraId="7D22D483" w14:textId="77777777" w:rsidR="00C20287" w:rsidRPr="00183A43" w:rsidRDefault="00C20287" w:rsidP="00C20287">
      <w:pPr>
        <w:widowControl w:val="0"/>
        <w:suppressAutoHyphens w:val="0"/>
        <w:autoSpaceDE w:val="0"/>
        <w:autoSpaceDN w:val="0"/>
        <w:adjustRightInd w:val="0"/>
        <w:spacing w:line="240" w:lineRule="auto"/>
        <w:rPr>
          <w:rFonts w:asciiTheme="minorHAnsi" w:eastAsiaTheme="minorHAnsi" w:hAnsiTheme="minorHAnsi" w:cstheme="minorHAnsi"/>
          <w:b/>
          <w:szCs w:val="24"/>
          <w:lang w:val="en-US"/>
        </w:rPr>
      </w:pPr>
      <w:r w:rsidRPr="00183A43">
        <w:rPr>
          <w:rFonts w:asciiTheme="minorHAnsi" w:eastAsiaTheme="minorHAnsi" w:hAnsiTheme="minorHAnsi" w:cstheme="minorHAnsi"/>
          <w:b/>
          <w:szCs w:val="24"/>
          <w:lang w:val="en-US"/>
        </w:rPr>
        <w:t>Description</w:t>
      </w:r>
    </w:p>
    <w:p w14:paraId="70AC3AF4" w14:textId="35CB208E" w:rsidR="00B13280" w:rsidRPr="00183A43" w:rsidRDefault="2B785B2D" w:rsidP="2B785B2D">
      <w:pPr>
        <w:spacing w:line="240" w:lineRule="auto"/>
        <w:rPr>
          <w:rFonts w:asciiTheme="minorHAnsi" w:hAnsiTheme="minorHAnsi" w:cstheme="minorBidi"/>
          <w:color w:val="000000" w:themeColor="text1"/>
          <w:szCs w:val="24"/>
          <w:lang w:val="en-US"/>
        </w:rPr>
      </w:pPr>
      <w:r w:rsidRPr="00183A43">
        <w:rPr>
          <w:rFonts w:asciiTheme="minorHAnsi" w:hAnsiTheme="minorHAnsi" w:cstheme="minorBidi"/>
          <w:color w:val="000000" w:themeColor="text1"/>
          <w:szCs w:val="24"/>
          <w:lang w:val="en-US"/>
        </w:rPr>
        <w:t xml:space="preserve">Class test 2 contributes </w:t>
      </w:r>
      <w:r w:rsidRPr="00183A43">
        <w:rPr>
          <w:rFonts w:asciiTheme="minorHAnsi" w:hAnsiTheme="minorHAnsi" w:cstheme="minorBidi"/>
          <w:b/>
          <w:bCs/>
          <w:color w:val="000000" w:themeColor="text1"/>
          <w:szCs w:val="24"/>
          <w:lang w:val="en-US"/>
        </w:rPr>
        <w:t>60%</w:t>
      </w:r>
      <w:r w:rsidRPr="00183A43">
        <w:rPr>
          <w:rFonts w:asciiTheme="minorHAnsi" w:hAnsiTheme="minorHAnsi" w:cstheme="minorBidi"/>
          <w:color w:val="000000" w:themeColor="text1"/>
          <w:szCs w:val="24"/>
          <w:lang w:val="en-US"/>
        </w:rPr>
        <w:t xml:space="preserve"> of the overall module mark and the questions will be</w:t>
      </w:r>
      <w:r w:rsidR="00733388" w:rsidRPr="00183A43">
        <w:rPr>
          <w:rFonts w:asciiTheme="minorHAnsi" w:hAnsiTheme="minorHAnsi" w:cstheme="minorBidi"/>
          <w:color w:val="000000" w:themeColor="text1"/>
          <w:szCs w:val="24"/>
          <w:lang w:val="en-US"/>
        </w:rPr>
        <w:t xml:space="preserve"> surround key concepts, particular those </w:t>
      </w:r>
      <w:r w:rsidR="004012DF" w:rsidRPr="00183A43">
        <w:rPr>
          <w:rFonts w:asciiTheme="minorHAnsi" w:hAnsiTheme="minorHAnsi" w:cstheme="minorBidi"/>
          <w:color w:val="000000" w:themeColor="text1"/>
          <w:szCs w:val="24"/>
          <w:lang w:val="en-US"/>
        </w:rPr>
        <w:t xml:space="preserve">covered the second half of the module. This document sets out </w:t>
      </w:r>
      <w:r w:rsidR="00B60000">
        <w:rPr>
          <w:rFonts w:asciiTheme="minorHAnsi" w:hAnsiTheme="minorHAnsi" w:cstheme="minorBidi"/>
          <w:color w:val="000000" w:themeColor="text1"/>
          <w:szCs w:val="24"/>
          <w:lang w:val="en-US"/>
        </w:rPr>
        <w:t xml:space="preserve">seven </w:t>
      </w:r>
      <w:r w:rsidR="004012DF" w:rsidRPr="00183A43">
        <w:rPr>
          <w:rFonts w:asciiTheme="minorHAnsi" w:hAnsiTheme="minorHAnsi" w:cstheme="minorBidi"/>
          <w:b/>
          <w:bCs/>
          <w:color w:val="000000" w:themeColor="text1"/>
          <w:szCs w:val="24"/>
          <w:lang w:val="en-US"/>
        </w:rPr>
        <w:t>practice</w:t>
      </w:r>
      <w:r w:rsidRPr="00183A43">
        <w:rPr>
          <w:rFonts w:asciiTheme="minorHAnsi" w:hAnsiTheme="minorHAnsi" w:cstheme="minorBidi"/>
          <w:b/>
          <w:bCs/>
          <w:color w:val="000000" w:themeColor="text1"/>
          <w:szCs w:val="24"/>
          <w:lang w:val="en-US"/>
        </w:rPr>
        <w:t xml:space="preserve"> coding tasks</w:t>
      </w:r>
      <w:r w:rsidR="004012DF" w:rsidRPr="00183A43">
        <w:rPr>
          <w:rFonts w:asciiTheme="minorHAnsi" w:hAnsiTheme="minorHAnsi" w:cstheme="minorBidi"/>
          <w:color w:val="000000" w:themeColor="text1"/>
          <w:szCs w:val="24"/>
          <w:u w:val="single"/>
          <w:lang w:val="en-US"/>
        </w:rPr>
        <w:t>, which you are</w:t>
      </w:r>
      <w:r w:rsidRPr="00183A43">
        <w:rPr>
          <w:rFonts w:asciiTheme="minorHAnsi" w:hAnsiTheme="minorHAnsi" w:cstheme="minorBidi"/>
          <w:color w:val="000000" w:themeColor="text1"/>
          <w:szCs w:val="24"/>
          <w:lang w:val="en-US"/>
        </w:rPr>
        <w:t xml:space="preserve"> strongly encouraged to attempt </w:t>
      </w:r>
      <w:r w:rsidR="004012DF" w:rsidRPr="00183A43">
        <w:rPr>
          <w:rFonts w:asciiTheme="minorHAnsi" w:hAnsiTheme="minorHAnsi" w:cstheme="minorBidi"/>
          <w:color w:val="000000" w:themeColor="text1"/>
          <w:szCs w:val="24"/>
          <w:lang w:val="en-US"/>
        </w:rPr>
        <w:t xml:space="preserve">and revise </w:t>
      </w:r>
      <w:r w:rsidRPr="00183A43" w:rsidDel="004012DF">
        <w:rPr>
          <w:rFonts w:asciiTheme="minorHAnsi" w:hAnsiTheme="minorHAnsi" w:cstheme="minorBidi"/>
          <w:color w:val="000000" w:themeColor="text1"/>
          <w:szCs w:val="24"/>
          <w:lang w:val="en-US"/>
        </w:rPr>
        <w:t>in</w:t>
      </w:r>
      <w:r w:rsidRPr="00183A43">
        <w:rPr>
          <w:rFonts w:asciiTheme="minorHAnsi" w:hAnsiTheme="minorHAnsi" w:cstheme="minorBidi"/>
          <w:color w:val="000000" w:themeColor="text1"/>
          <w:szCs w:val="24"/>
          <w:lang w:val="en-US"/>
        </w:rPr>
        <w:t xml:space="preserve"> advance of the formal class test</w:t>
      </w:r>
      <w:r w:rsidR="00456A88" w:rsidRPr="00183A43">
        <w:rPr>
          <w:rFonts w:asciiTheme="minorHAnsi" w:hAnsiTheme="minorHAnsi" w:cstheme="minorBidi"/>
          <w:color w:val="000000" w:themeColor="text1"/>
          <w:szCs w:val="24"/>
          <w:lang w:val="en-US"/>
        </w:rPr>
        <w:t>.</w:t>
      </w:r>
    </w:p>
    <w:p w14:paraId="238CB49F" w14:textId="77777777" w:rsidR="00E1465B" w:rsidRPr="00183A43" w:rsidRDefault="00E1465B" w:rsidP="000066BF">
      <w:pPr>
        <w:spacing w:line="240" w:lineRule="auto"/>
        <w:rPr>
          <w:rFonts w:asciiTheme="minorHAnsi" w:hAnsiTheme="minorHAnsi" w:cstheme="minorHAnsi"/>
          <w:color w:val="262626"/>
          <w:szCs w:val="24"/>
          <w:lang w:val="en-US"/>
        </w:rPr>
      </w:pPr>
    </w:p>
    <w:p w14:paraId="67172DB9" w14:textId="2204CF71" w:rsidR="00DE68C6" w:rsidRPr="00183A43" w:rsidRDefault="2B785B2D" w:rsidP="004D23DF">
      <w:pPr>
        <w:spacing w:line="240" w:lineRule="auto"/>
        <w:rPr>
          <w:rFonts w:asciiTheme="minorHAnsi" w:hAnsiTheme="minorHAnsi" w:cstheme="minorBidi"/>
          <w:color w:val="000000" w:themeColor="text1"/>
          <w:szCs w:val="24"/>
          <w:lang w:val="en-US"/>
        </w:rPr>
      </w:pPr>
      <w:r w:rsidRPr="00183A43">
        <w:rPr>
          <w:rFonts w:asciiTheme="minorHAnsi" w:hAnsiTheme="minorHAnsi" w:cstheme="minorBidi"/>
          <w:color w:val="000000" w:themeColor="text1"/>
          <w:szCs w:val="24"/>
          <w:lang w:val="en-US"/>
        </w:rPr>
        <w:t xml:space="preserve">The formal 90-minute class test will take place on campus </w:t>
      </w:r>
      <w:r w:rsidR="004D23DF">
        <w:rPr>
          <w:rFonts w:asciiTheme="minorHAnsi" w:hAnsiTheme="minorHAnsi" w:cstheme="minorBidi"/>
          <w:color w:val="000000" w:themeColor="text1"/>
          <w:szCs w:val="24"/>
          <w:lang w:val="en-US"/>
        </w:rPr>
        <w:t>[insert details of dates and times of when QAHE students will sit the test).</w:t>
      </w:r>
    </w:p>
    <w:p w14:paraId="5A895C74" w14:textId="77777777" w:rsidR="00FD2FAF" w:rsidRPr="00183A43" w:rsidRDefault="00FD2FAF" w:rsidP="7CE96E42">
      <w:pPr>
        <w:spacing w:line="240" w:lineRule="auto"/>
        <w:rPr>
          <w:rFonts w:asciiTheme="minorHAnsi" w:hAnsiTheme="minorHAnsi" w:cstheme="minorBidi"/>
          <w:color w:val="000000" w:themeColor="text1"/>
          <w:szCs w:val="24"/>
          <w:lang w:val="en-US"/>
        </w:rPr>
      </w:pPr>
    </w:p>
    <w:p w14:paraId="7E17E2E9" w14:textId="197150B0" w:rsidR="00E1465B" w:rsidRPr="00183A43" w:rsidRDefault="00FD2FAF" w:rsidP="7CE96E42">
      <w:pPr>
        <w:spacing w:line="240" w:lineRule="auto"/>
        <w:rPr>
          <w:rFonts w:asciiTheme="minorHAnsi" w:hAnsiTheme="minorHAnsi" w:cstheme="minorBidi"/>
          <w:color w:val="262626"/>
          <w:szCs w:val="24"/>
          <w:lang w:val="en-US"/>
        </w:rPr>
      </w:pPr>
      <w:r w:rsidRPr="00183A43">
        <w:rPr>
          <w:rFonts w:asciiTheme="minorHAnsi" w:hAnsiTheme="minorHAnsi" w:cstheme="minorBidi"/>
          <w:color w:val="000000" w:themeColor="text1"/>
          <w:szCs w:val="24"/>
          <w:lang w:val="en-US"/>
        </w:rPr>
        <w:t>The test will</w:t>
      </w:r>
      <w:r w:rsidR="2B785B2D" w:rsidRPr="00183A43">
        <w:rPr>
          <w:rFonts w:asciiTheme="minorHAnsi" w:hAnsiTheme="minorHAnsi" w:cstheme="minorBidi"/>
          <w:color w:val="000000" w:themeColor="text1"/>
          <w:szCs w:val="24"/>
          <w:lang w:val="en-US"/>
        </w:rPr>
        <w:t xml:space="preserve"> be conducted within Blackboard </w:t>
      </w:r>
      <w:r w:rsidR="005034A5" w:rsidRPr="00183A43">
        <w:rPr>
          <w:rFonts w:asciiTheme="minorHAnsi" w:hAnsiTheme="minorHAnsi" w:cstheme="minorBidi"/>
          <w:color w:val="000000" w:themeColor="text1"/>
          <w:szCs w:val="24"/>
          <w:lang w:val="en-US"/>
        </w:rPr>
        <w:t>Ultra</w:t>
      </w:r>
      <w:r w:rsidR="2B785B2D" w:rsidRPr="00183A43">
        <w:rPr>
          <w:rFonts w:asciiTheme="minorHAnsi" w:hAnsiTheme="minorHAnsi" w:cstheme="minorBidi"/>
          <w:color w:val="000000" w:themeColor="text1"/>
          <w:szCs w:val="24"/>
          <w:lang w:val="en-US"/>
        </w:rPr>
        <w:t xml:space="preserve">. During the test you will </w:t>
      </w:r>
      <w:r w:rsidR="004B5D8A" w:rsidRPr="00183A43">
        <w:rPr>
          <w:rFonts w:asciiTheme="minorHAnsi" w:hAnsiTheme="minorHAnsi" w:cstheme="minorBidi"/>
          <w:color w:val="000000" w:themeColor="text1"/>
          <w:szCs w:val="24"/>
          <w:lang w:val="en-US"/>
        </w:rPr>
        <w:t xml:space="preserve">only </w:t>
      </w:r>
      <w:r w:rsidR="2B785B2D" w:rsidRPr="00183A43">
        <w:rPr>
          <w:rFonts w:asciiTheme="minorHAnsi" w:hAnsiTheme="minorHAnsi" w:cstheme="minorBidi"/>
          <w:color w:val="000000" w:themeColor="text1"/>
          <w:szCs w:val="24"/>
          <w:lang w:val="en-US"/>
        </w:rPr>
        <w:t>be allowed access to:</w:t>
      </w:r>
    </w:p>
    <w:p w14:paraId="12B0ECD6" w14:textId="77777777" w:rsidR="005A3008" w:rsidRPr="00183A43" w:rsidRDefault="005A3008" w:rsidP="005A3008">
      <w:pPr>
        <w:spacing w:line="240" w:lineRule="auto"/>
        <w:rPr>
          <w:rFonts w:asciiTheme="minorHAnsi" w:hAnsiTheme="minorHAnsi" w:cstheme="minorHAnsi"/>
          <w:color w:val="262626"/>
          <w:szCs w:val="24"/>
          <w:lang w:val="en-US"/>
        </w:rPr>
      </w:pPr>
    </w:p>
    <w:p w14:paraId="2CAE1271" w14:textId="0BF1A4DB" w:rsidR="00022467" w:rsidRPr="00183A43" w:rsidRDefault="7CE96E42" w:rsidP="7CE96E42">
      <w:pPr>
        <w:pStyle w:val="ListParagraph"/>
        <w:numPr>
          <w:ilvl w:val="0"/>
          <w:numId w:val="15"/>
        </w:numPr>
        <w:spacing w:line="240" w:lineRule="auto"/>
        <w:rPr>
          <w:rFonts w:asciiTheme="minorHAnsi" w:hAnsiTheme="minorHAnsi" w:cstheme="minorBidi"/>
          <w:color w:val="262626"/>
          <w:szCs w:val="24"/>
          <w:lang w:val="en-US"/>
        </w:rPr>
      </w:pPr>
      <w:r w:rsidRPr="00183A43">
        <w:rPr>
          <w:rFonts w:asciiTheme="minorHAnsi" w:hAnsiTheme="minorHAnsi" w:cstheme="minorBidi"/>
          <w:color w:val="262626" w:themeColor="text1" w:themeTint="D9"/>
          <w:szCs w:val="24"/>
          <w:lang w:val="en-US"/>
        </w:rPr>
        <w:t xml:space="preserve">Your </w:t>
      </w:r>
      <w:r w:rsidR="000E0E74" w:rsidRPr="00183A43">
        <w:rPr>
          <w:rFonts w:asciiTheme="minorHAnsi" w:hAnsiTheme="minorHAnsi" w:cstheme="minorBidi"/>
          <w:color w:val="262626" w:themeColor="text1" w:themeTint="D9"/>
          <w:szCs w:val="24"/>
          <w:lang w:val="en-US"/>
        </w:rPr>
        <w:t xml:space="preserve">own </w:t>
      </w:r>
      <w:r w:rsidRPr="00183A43">
        <w:rPr>
          <w:rFonts w:asciiTheme="minorHAnsi" w:hAnsiTheme="minorHAnsi" w:cstheme="minorBidi"/>
          <w:color w:val="262626" w:themeColor="text1" w:themeTint="D9"/>
          <w:szCs w:val="24"/>
          <w:lang w:val="en-US"/>
        </w:rPr>
        <w:t>personal solutions</w:t>
      </w:r>
      <w:r w:rsidR="004B5D8A" w:rsidRPr="00183A43">
        <w:rPr>
          <w:rFonts w:asciiTheme="minorHAnsi" w:hAnsiTheme="minorHAnsi" w:cstheme="minorBidi"/>
          <w:color w:val="262626" w:themeColor="text1" w:themeTint="D9"/>
          <w:szCs w:val="24"/>
          <w:lang w:val="en-US"/>
        </w:rPr>
        <w:t xml:space="preserve"> (via </w:t>
      </w:r>
      <w:r w:rsidR="00CF22E0" w:rsidRPr="00183A43">
        <w:rPr>
          <w:rFonts w:asciiTheme="minorHAnsi" w:hAnsiTheme="minorHAnsi" w:cstheme="minorBidi"/>
          <w:color w:val="262626" w:themeColor="text1" w:themeTint="D9"/>
          <w:szCs w:val="24"/>
          <w:lang w:val="en-US"/>
        </w:rPr>
        <w:t>OneDrive</w:t>
      </w:r>
      <w:r w:rsidR="004B5D8A" w:rsidRPr="00183A43">
        <w:rPr>
          <w:rFonts w:asciiTheme="minorHAnsi" w:hAnsiTheme="minorHAnsi" w:cstheme="minorBidi"/>
          <w:color w:val="262626" w:themeColor="text1" w:themeTint="D9"/>
          <w:szCs w:val="24"/>
          <w:lang w:val="en-US"/>
        </w:rPr>
        <w:t>)</w:t>
      </w:r>
      <w:r w:rsidRPr="00183A43">
        <w:rPr>
          <w:rFonts w:asciiTheme="minorHAnsi" w:hAnsiTheme="minorHAnsi" w:cstheme="minorBidi"/>
          <w:color w:val="262626" w:themeColor="text1" w:themeTint="D9"/>
          <w:szCs w:val="24"/>
          <w:lang w:val="en-US"/>
        </w:rPr>
        <w:t xml:space="preserve"> to the practice coding tasks</w:t>
      </w:r>
      <w:r w:rsidR="000E0E74" w:rsidRPr="00183A43">
        <w:rPr>
          <w:rFonts w:asciiTheme="minorHAnsi" w:hAnsiTheme="minorHAnsi" w:cstheme="minorBidi"/>
          <w:color w:val="262626" w:themeColor="text1" w:themeTint="D9"/>
          <w:szCs w:val="24"/>
          <w:lang w:val="en-US"/>
        </w:rPr>
        <w:t xml:space="preserve"> outlined in this document</w:t>
      </w:r>
    </w:p>
    <w:p w14:paraId="009EFD4B" w14:textId="4222DCC5" w:rsidR="005A3008" w:rsidRPr="00183A43" w:rsidRDefault="00A66232" w:rsidP="005A3008">
      <w:pPr>
        <w:pStyle w:val="ListParagraph"/>
        <w:numPr>
          <w:ilvl w:val="0"/>
          <w:numId w:val="15"/>
        </w:numPr>
        <w:spacing w:line="240" w:lineRule="auto"/>
        <w:rPr>
          <w:rFonts w:asciiTheme="minorHAnsi" w:hAnsiTheme="minorHAnsi" w:cstheme="minorHAnsi"/>
          <w:color w:val="262626"/>
          <w:szCs w:val="24"/>
          <w:lang w:val="en-US"/>
        </w:rPr>
      </w:pPr>
      <w:r w:rsidRPr="00183A43">
        <w:rPr>
          <w:rFonts w:asciiTheme="minorHAnsi" w:hAnsiTheme="minorHAnsi" w:cstheme="minorHAnsi"/>
          <w:color w:val="262626"/>
          <w:szCs w:val="24"/>
          <w:lang w:val="en-US"/>
        </w:rPr>
        <w:t>A</w:t>
      </w:r>
      <w:r w:rsidR="008913D3" w:rsidRPr="00183A43">
        <w:rPr>
          <w:rFonts w:asciiTheme="minorHAnsi" w:hAnsiTheme="minorHAnsi" w:cstheme="minorHAnsi"/>
          <w:color w:val="262626"/>
          <w:szCs w:val="24"/>
          <w:lang w:val="en-US"/>
        </w:rPr>
        <w:t xml:space="preserve">n IDE – e.g. </w:t>
      </w:r>
      <w:r w:rsidR="000B4D63" w:rsidRPr="00183A43">
        <w:rPr>
          <w:rFonts w:asciiTheme="minorHAnsi" w:hAnsiTheme="minorHAnsi" w:cstheme="minorHAnsi"/>
          <w:color w:val="262626"/>
          <w:szCs w:val="24"/>
          <w:lang w:val="en-US"/>
        </w:rPr>
        <w:t>PyCharm</w:t>
      </w:r>
      <w:r w:rsidR="008913D3" w:rsidRPr="00183A43">
        <w:rPr>
          <w:rFonts w:asciiTheme="minorHAnsi" w:hAnsiTheme="minorHAnsi" w:cstheme="minorHAnsi"/>
          <w:color w:val="262626"/>
          <w:szCs w:val="24"/>
          <w:lang w:val="en-US"/>
        </w:rPr>
        <w:t>, VSCode</w:t>
      </w:r>
      <w:r w:rsidR="000B4D63" w:rsidRPr="00183A43">
        <w:rPr>
          <w:rFonts w:asciiTheme="minorHAnsi" w:hAnsiTheme="minorHAnsi" w:cstheme="minorHAnsi"/>
          <w:color w:val="262626"/>
          <w:szCs w:val="24"/>
          <w:lang w:val="en-US"/>
        </w:rPr>
        <w:t xml:space="preserve"> or Idle </w:t>
      </w:r>
    </w:p>
    <w:p w14:paraId="3FDFEA7B" w14:textId="7356752F" w:rsidR="00B8451F" w:rsidRPr="00183A43" w:rsidRDefault="00546A32" w:rsidP="00B8451F">
      <w:pPr>
        <w:pStyle w:val="ListParagraph"/>
        <w:numPr>
          <w:ilvl w:val="0"/>
          <w:numId w:val="15"/>
        </w:numPr>
        <w:spacing w:line="240" w:lineRule="auto"/>
        <w:rPr>
          <w:rFonts w:asciiTheme="minorHAnsi" w:hAnsiTheme="minorHAnsi" w:cstheme="minorHAnsi"/>
          <w:color w:val="262626"/>
          <w:szCs w:val="24"/>
          <w:lang w:val="en-US"/>
        </w:rPr>
      </w:pPr>
      <w:r w:rsidRPr="00183A43">
        <w:rPr>
          <w:rFonts w:asciiTheme="minorHAnsi" w:hAnsiTheme="minorHAnsi" w:cstheme="minorHAnsi"/>
          <w:color w:val="262626"/>
          <w:szCs w:val="24"/>
          <w:lang w:val="en-US"/>
        </w:rPr>
        <w:t>Any</w:t>
      </w:r>
      <w:r w:rsidR="00E43C3D" w:rsidRPr="00183A43">
        <w:rPr>
          <w:rFonts w:asciiTheme="minorHAnsi" w:hAnsiTheme="minorHAnsi" w:cstheme="minorHAnsi"/>
          <w:color w:val="262626"/>
          <w:szCs w:val="24"/>
          <w:lang w:val="en-US"/>
        </w:rPr>
        <w:t xml:space="preserve"> module materials</w:t>
      </w:r>
      <w:r w:rsidRPr="00183A43">
        <w:rPr>
          <w:rFonts w:asciiTheme="minorHAnsi" w:hAnsiTheme="minorHAnsi" w:cstheme="minorHAnsi"/>
          <w:color w:val="262626"/>
          <w:szCs w:val="24"/>
          <w:lang w:val="en-US"/>
        </w:rPr>
        <w:t xml:space="preserve"> available</w:t>
      </w:r>
      <w:r w:rsidR="00E43C3D" w:rsidRPr="00183A43">
        <w:rPr>
          <w:rFonts w:asciiTheme="minorHAnsi" w:hAnsiTheme="minorHAnsi" w:cstheme="minorHAnsi"/>
          <w:color w:val="262626"/>
          <w:szCs w:val="24"/>
          <w:lang w:val="en-US"/>
        </w:rPr>
        <w:t xml:space="preserve"> on B</w:t>
      </w:r>
      <w:r w:rsidR="001730D5" w:rsidRPr="00183A43">
        <w:rPr>
          <w:rFonts w:asciiTheme="minorHAnsi" w:hAnsiTheme="minorHAnsi" w:cstheme="minorHAnsi"/>
          <w:color w:val="262626"/>
          <w:szCs w:val="24"/>
          <w:lang w:val="en-US"/>
        </w:rPr>
        <w:t>b</w:t>
      </w:r>
      <w:r w:rsidR="00E43C3D" w:rsidRPr="00183A43">
        <w:rPr>
          <w:rFonts w:asciiTheme="minorHAnsi" w:hAnsiTheme="minorHAnsi" w:cstheme="minorHAnsi"/>
          <w:color w:val="262626"/>
          <w:szCs w:val="24"/>
          <w:lang w:val="en-US"/>
        </w:rPr>
        <w:t xml:space="preserve">L </w:t>
      </w:r>
    </w:p>
    <w:p w14:paraId="347713B6" w14:textId="40B62C15" w:rsidR="004B5D8A" w:rsidRPr="00183A43" w:rsidRDefault="00AA6B0C" w:rsidP="004B5D8A">
      <w:pPr>
        <w:pStyle w:val="ListParagraph"/>
        <w:numPr>
          <w:ilvl w:val="0"/>
          <w:numId w:val="15"/>
        </w:numPr>
        <w:spacing w:line="240" w:lineRule="auto"/>
        <w:rPr>
          <w:rFonts w:asciiTheme="minorHAnsi" w:hAnsiTheme="minorHAnsi" w:cstheme="minorHAnsi"/>
          <w:color w:val="262626"/>
          <w:szCs w:val="24"/>
          <w:lang w:val="en-US"/>
        </w:rPr>
      </w:pPr>
      <w:r w:rsidRPr="00183A43">
        <w:rPr>
          <w:rFonts w:ascii="Calibri" w:hAnsi="Calibri" w:cs="Calibri"/>
          <w:color w:val="212121"/>
          <w:szCs w:val="24"/>
        </w:rPr>
        <w:t xml:space="preserve">12 pages (24 sides) of handwritten notes </w:t>
      </w:r>
      <w:r w:rsidRPr="00183A43">
        <w:rPr>
          <w:rFonts w:ascii="Calibri" w:hAnsi="Calibri" w:cs="Calibri"/>
          <w:color w:val="212121"/>
          <w:szCs w:val="24"/>
          <w:u w:val="single"/>
        </w:rPr>
        <w:t>or</w:t>
      </w:r>
      <w:r w:rsidRPr="00183A43">
        <w:rPr>
          <w:rFonts w:ascii="Calibri" w:hAnsi="Calibri" w:cs="Calibri"/>
          <w:color w:val="212121"/>
          <w:szCs w:val="24"/>
        </w:rPr>
        <w:t xml:space="preserve"> typed notes</w:t>
      </w:r>
      <w:r w:rsidR="004B5D8A" w:rsidRPr="00183A43">
        <w:rPr>
          <w:rFonts w:ascii="Calibri" w:hAnsi="Calibri" w:cs="Calibri"/>
          <w:color w:val="212121"/>
          <w:szCs w:val="24"/>
        </w:rPr>
        <w:t xml:space="preserve"> (not screenshots)</w:t>
      </w:r>
      <w:r w:rsidRPr="00183A43">
        <w:rPr>
          <w:rFonts w:ascii="Calibri" w:hAnsi="Calibri" w:cs="Calibri"/>
          <w:color w:val="212121"/>
          <w:szCs w:val="24"/>
        </w:rPr>
        <w:t xml:space="preserve"> at point size 12, 1.5 spacing</w:t>
      </w:r>
    </w:p>
    <w:p w14:paraId="3B727E7A" w14:textId="77777777" w:rsidR="001730D5" w:rsidRPr="00183A43" w:rsidRDefault="001730D5" w:rsidP="00B8451F">
      <w:pPr>
        <w:spacing w:line="240" w:lineRule="auto"/>
        <w:rPr>
          <w:rFonts w:asciiTheme="minorHAnsi" w:hAnsiTheme="minorHAnsi" w:cstheme="minorHAnsi"/>
          <w:color w:val="262626"/>
          <w:szCs w:val="24"/>
          <w:lang w:val="en-US"/>
        </w:rPr>
      </w:pPr>
    </w:p>
    <w:p w14:paraId="4E8C3C14" w14:textId="34EF66A0" w:rsidR="00B8451F" w:rsidRPr="00183A43" w:rsidRDefault="00581DC9" w:rsidP="00B8451F">
      <w:pPr>
        <w:spacing w:line="240" w:lineRule="auto"/>
        <w:rPr>
          <w:rFonts w:asciiTheme="minorHAnsi" w:hAnsiTheme="minorHAnsi" w:cstheme="minorHAnsi"/>
          <w:color w:val="262626"/>
          <w:szCs w:val="24"/>
          <w:lang w:val="en-US"/>
        </w:rPr>
      </w:pPr>
      <w:r w:rsidRPr="00183A43">
        <w:rPr>
          <w:rFonts w:asciiTheme="minorHAnsi" w:hAnsiTheme="minorHAnsi" w:cstheme="minorHAnsi"/>
          <w:color w:val="262626"/>
          <w:szCs w:val="24"/>
          <w:lang w:val="en-US"/>
        </w:rPr>
        <w:t xml:space="preserve">For each </w:t>
      </w:r>
      <w:r w:rsidR="00546A32" w:rsidRPr="00183A43">
        <w:rPr>
          <w:rFonts w:asciiTheme="minorHAnsi" w:hAnsiTheme="minorHAnsi" w:cstheme="minorHAnsi"/>
          <w:color w:val="262626"/>
          <w:szCs w:val="24"/>
          <w:lang w:val="en-US"/>
        </w:rPr>
        <w:t xml:space="preserve">Class Test </w:t>
      </w:r>
      <w:r w:rsidR="00A66232" w:rsidRPr="00183A43">
        <w:rPr>
          <w:rFonts w:asciiTheme="minorHAnsi" w:hAnsiTheme="minorHAnsi" w:cstheme="minorHAnsi"/>
          <w:color w:val="262626"/>
          <w:szCs w:val="24"/>
          <w:lang w:val="en-US"/>
        </w:rPr>
        <w:t>question,</w:t>
      </w:r>
      <w:r w:rsidRPr="00183A43">
        <w:rPr>
          <w:rFonts w:asciiTheme="minorHAnsi" w:hAnsiTheme="minorHAnsi" w:cstheme="minorHAnsi"/>
          <w:color w:val="262626"/>
          <w:szCs w:val="24"/>
          <w:lang w:val="en-US"/>
        </w:rPr>
        <w:t xml:space="preserve"> you</w:t>
      </w:r>
      <w:r w:rsidR="00546A32" w:rsidRPr="00183A43">
        <w:rPr>
          <w:rFonts w:asciiTheme="minorHAnsi" w:hAnsiTheme="minorHAnsi" w:cstheme="minorHAnsi"/>
          <w:color w:val="262626"/>
          <w:szCs w:val="24"/>
          <w:lang w:val="en-US"/>
        </w:rPr>
        <w:t xml:space="preserve"> can expect to </w:t>
      </w:r>
      <w:r w:rsidRPr="00183A43">
        <w:rPr>
          <w:rFonts w:asciiTheme="minorHAnsi" w:hAnsiTheme="minorHAnsi" w:cstheme="minorHAnsi"/>
          <w:color w:val="262626"/>
          <w:szCs w:val="24"/>
          <w:lang w:val="en-US"/>
        </w:rPr>
        <w:t xml:space="preserve">be </w:t>
      </w:r>
      <w:r w:rsidR="00CA067C" w:rsidRPr="00183A43">
        <w:rPr>
          <w:rFonts w:asciiTheme="minorHAnsi" w:hAnsiTheme="minorHAnsi" w:cstheme="minorHAnsi"/>
          <w:color w:val="262626"/>
          <w:szCs w:val="24"/>
          <w:lang w:val="en-US"/>
        </w:rPr>
        <w:t xml:space="preserve">asked </w:t>
      </w:r>
      <w:r w:rsidR="00F617AF" w:rsidRPr="00183A43">
        <w:rPr>
          <w:rFonts w:asciiTheme="minorHAnsi" w:hAnsiTheme="minorHAnsi" w:cstheme="minorHAnsi"/>
          <w:color w:val="262626"/>
          <w:szCs w:val="24"/>
          <w:lang w:val="en-US"/>
        </w:rPr>
        <w:t xml:space="preserve">to </w:t>
      </w:r>
      <w:r w:rsidR="00546A32" w:rsidRPr="00183A43">
        <w:rPr>
          <w:rFonts w:asciiTheme="minorHAnsi" w:hAnsiTheme="minorHAnsi" w:cstheme="minorHAnsi"/>
          <w:color w:val="262626"/>
          <w:szCs w:val="24"/>
          <w:lang w:val="en-US"/>
        </w:rPr>
        <w:t>undertake</w:t>
      </w:r>
      <w:r w:rsidR="00F617AF" w:rsidRPr="00183A43">
        <w:rPr>
          <w:rFonts w:asciiTheme="minorHAnsi" w:hAnsiTheme="minorHAnsi" w:cstheme="minorHAnsi"/>
          <w:color w:val="262626"/>
          <w:szCs w:val="24"/>
          <w:lang w:val="en-US"/>
        </w:rPr>
        <w:t xml:space="preserve"> some</w:t>
      </w:r>
      <w:r w:rsidR="00463BE3" w:rsidRPr="00183A43">
        <w:rPr>
          <w:rFonts w:asciiTheme="minorHAnsi" w:hAnsiTheme="minorHAnsi" w:cstheme="minorHAnsi"/>
          <w:color w:val="262626"/>
          <w:szCs w:val="24"/>
          <w:lang w:val="en-US"/>
        </w:rPr>
        <w:t xml:space="preserve"> combination of the following</w:t>
      </w:r>
      <w:r w:rsidR="004449CA" w:rsidRPr="00183A43">
        <w:rPr>
          <w:rFonts w:asciiTheme="minorHAnsi" w:hAnsiTheme="minorHAnsi" w:cstheme="minorHAnsi"/>
          <w:color w:val="262626"/>
          <w:szCs w:val="24"/>
          <w:lang w:val="en-US"/>
        </w:rPr>
        <w:t>:</w:t>
      </w:r>
      <w:r w:rsidR="00463BE3" w:rsidRPr="00183A43">
        <w:rPr>
          <w:rFonts w:asciiTheme="minorHAnsi" w:hAnsiTheme="minorHAnsi" w:cstheme="minorHAnsi"/>
          <w:color w:val="262626"/>
          <w:szCs w:val="24"/>
          <w:lang w:val="en-US"/>
        </w:rPr>
        <w:t xml:space="preserve"> </w:t>
      </w:r>
    </w:p>
    <w:p w14:paraId="5942A445" w14:textId="201A574E" w:rsidR="008414DA" w:rsidRPr="00183A43" w:rsidRDefault="00170719" w:rsidP="008414DA">
      <w:pPr>
        <w:pStyle w:val="ListParagraph"/>
        <w:numPr>
          <w:ilvl w:val="0"/>
          <w:numId w:val="16"/>
        </w:numPr>
        <w:spacing w:line="240" w:lineRule="auto"/>
        <w:rPr>
          <w:rFonts w:asciiTheme="minorHAnsi" w:hAnsiTheme="minorHAnsi" w:cstheme="minorHAnsi"/>
          <w:color w:val="262626"/>
          <w:szCs w:val="24"/>
          <w:lang w:val="en-US"/>
        </w:rPr>
      </w:pPr>
      <w:r w:rsidRPr="00183A43">
        <w:rPr>
          <w:rFonts w:asciiTheme="minorHAnsi" w:hAnsiTheme="minorHAnsi" w:cstheme="minorHAnsi"/>
          <w:color w:val="262626"/>
          <w:szCs w:val="24"/>
          <w:lang w:val="en-US"/>
        </w:rPr>
        <w:t xml:space="preserve">Execute </w:t>
      </w:r>
      <w:r w:rsidR="00463BE3" w:rsidRPr="00183A43">
        <w:rPr>
          <w:rFonts w:asciiTheme="minorHAnsi" w:hAnsiTheme="minorHAnsi" w:cstheme="minorHAnsi"/>
          <w:color w:val="262626"/>
          <w:szCs w:val="24"/>
          <w:lang w:val="en-US"/>
        </w:rPr>
        <w:t xml:space="preserve">your </w:t>
      </w:r>
      <w:r w:rsidR="001B5B37" w:rsidRPr="00183A43">
        <w:rPr>
          <w:rFonts w:asciiTheme="minorHAnsi" w:hAnsiTheme="minorHAnsi" w:cstheme="minorHAnsi"/>
          <w:color w:val="262626"/>
          <w:szCs w:val="24"/>
          <w:lang w:val="en-US"/>
        </w:rPr>
        <w:t xml:space="preserve">solution </w:t>
      </w:r>
      <w:r w:rsidR="00463BE3" w:rsidRPr="00183A43">
        <w:rPr>
          <w:rFonts w:asciiTheme="minorHAnsi" w:hAnsiTheme="minorHAnsi" w:cstheme="minorHAnsi"/>
          <w:color w:val="262626"/>
          <w:szCs w:val="24"/>
          <w:lang w:val="en-US"/>
        </w:rPr>
        <w:t xml:space="preserve">code for a </w:t>
      </w:r>
      <w:r w:rsidR="00432129" w:rsidRPr="00183A43">
        <w:rPr>
          <w:rFonts w:asciiTheme="minorHAnsi" w:hAnsiTheme="minorHAnsi" w:cstheme="minorHAnsi"/>
          <w:color w:val="262626"/>
          <w:szCs w:val="24"/>
          <w:lang w:val="en-US"/>
        </w:rPr>
        <w:t xml:space="preserve">provided input or </w:t>
      </w:r>
      <w:r w:rsidR="00CF4B64" w:rsidRPr="00183A43">
        <w:rPr>
          <w:rFonts w:asciiTheme="minorHAnsi" w:hAnsiTheme="minorHAnsi" w:cstheme="minorHAnsi"/>
          <w:color w:val="262626"/>
          <w:szCs w:val="24"/>
          <w:lang w:val="en-US"/>
        </w:rPr>
        <w:t>d</w:t>
      </w:r>
      <w:r w:rsidR="00432129" w:rsidRPr="00183A43">
        <w:rPr>
          <w:rFonts w:asciiTheme="minorHAnsi" w:hAnsiTheme="minorHAnsi" w:cstheme="minorHAnsi"/>
          <w:color w:val="262626"/>
          <w:szCs w:val="24"/>
          <w:lang w:val="en-US"/>
        </w:rPr>
        <w:t>ata file</w:t>
      </w:r>
    </w:p>
    <w:p w14:paraId="2C6F9731" w14:textId="510D18A0" w:rsidR="00432129" w:rsidRPr="00183A43" w:rsidRDefault="00432129" w:rsidP="008414DA">
      <w:pPr>
        <w:pStyle w:val="ListParagraph"/>
        <w:numPr>
          <w:ilvl w:val="0"/>
          <w:numId w:val="16"/>
        </w:numPr>
        <w:spacing w:line="240" w:lineRule="auto"/>
        <w:rPr>
          <w:rFonts w:asciiTheme="minorHAnsi" w:hAnsiTheme="minorHAnsi" w:cstheme="minorHAnsi"/>
          <w:color w:val="262626"/>
          <w:szCs w:val="24"/>
          <w:lang w:val="en-US"/>
        </w:rPr>
      </w:pPr>
      <w:r w:rsidRPr="00183A43">
        <w:rPr>
          <w:rFonts w:asciiTheme="minorHAnsi" w:hAnsiTheme="minorHAnsi" w:cstheme="minorHAnsi"/>
          <w:color w:val="262626"/>
          <w:szCs w:val="24"/>
          <w:lang w:val="en-US"/>
        </w:rPr>
        <w:t xml:space="preserve">Modify your code to perform a task related to the </w:t>
      </w:r>
      <w:r w:rsidR="00963E4C" w:rsidRPr="00183A43">
        <w:rPr>
          <w:rFonts w:asciiTheme="minorHAnsi" w:hAnsiTheme="minorHAnsi" w:cstheme="minorHAnsi"/>
          <w:color w:val="262626"/>
          <w:szCs w:val="24"/>
          <w:lang w:val="en-US"/>
        </w:rPr>
        <w:t xml:space="preserve">original </w:t>
      </w:r>
      <w:r w:rsidR="00896030" w:rsidRPr="00183A43">
        <w:rPr>
          <w:rFonts w:asciiTheme="minorHAnsi" w:hAnsiTheme="minorHAnsi" w:cstheme="minorHAnsi"/>
          <w:color w:val="262626"/>
          <w:szCs w:val="24"/>
          <w:lang w:val="en-US"/>
        </w:rPr>
        <w:t>task</w:t>
      </w:r>
    </w:p>
    <w:p w14:paraId="07EA1E68" w14:textId="4E87A289" w:rsidR="00C76072" w:rsidRPr="00183A43" w:rsidRDefault="004A662B" w:rsidP="008414DA">
      <w:pPr>
        <w:pStyle w:val="ListParagraph"/>
        <w:numPr>
          <w:ilvl w:val="0"/>
          <w:numId w:val="16"/>
        </w:numPr>
        <w:spacing w:line="240" w:lineRule="auto"/>
        <w:rPr>
          <w:rFonts w:asciiTheme="minorHAnsi" w:hAnsiTheme="minorHAnsi" w:cstheme="minorHAnsi"/>
          <w:color w:val="262626"/>
          <w:szCs w:val="24"/>
          <w:lang w:val="en-US"/>
        </w:rPr>
      </w:pPr>
      <w:r w:rsidRPr="00183A43">
        <w:rPr>
          <w:rFonts w:asciiTheme="minorHAnsi" w:hAnsiTheme="minorHAnsi" w:cstheme="minorHAnsi"/>
          <w:color w:val="262626"/>
          <w:szCs w:val="24"/>
          <w:lang w:val="en-US"/>
        </w:rPr>
        <w:t>Identify bugs in</w:t>
      </w:r>
      <w:r w:rsidR="00AB5E83" w:rsidRPr="00183A43">
        <w:rPr>
          <w:rFonts w:asciiTheme="minorHAnsi" w:hAnsiTheme="minorHAnsi" w:cstheme="minorHAnsi"/>
          <w:color w:val="262626"/>
          <w:szCs w:val="24"/>
          <w:lang w:val="en-US"/>
        </w:rPr>
        <w:t xml:space="preserve"> </w:t>
      </w:r>
      <w:r w:rsidR="00170719" w:rsidRPr="00183A43">
        <w:rPr>
          <w:rFonts w:asciiTheme="minorHAnsi" w:hAnsiTheme="minorHAnsi" w:cstheme="minorHAnsi"/>
          <w:color w:val="262626"/>
          <w:szCs w:val="24"/>
          <w:lang w:val="en-US"/>
        </w:rPr>
        <w:t xml:space="preserve">sample </w:t>
      </w:r>
      <w:r w:rsidR="006A1D0A" w:rsidRPr="00183A43">
        <w:rPr>
          <w:rFonts w:asciiTheme="minorHAnsi" w:hAnsiTheme="minorHAnsi" w:cstheme="minorHAnsi"/>
          <w:color w:val="262626"/>
          <w:szCs w:val="24"/>
          <w:lang w:val="en-US"/>
        </w:rPr>
        <w:t xml:space="preserve">code </w:t>
      </w:r>
      <w:r w:rsidR="007A4BBA" w:rsidRPr="00183A43">
        <w:rPr>
          <w:rFonts w:asciiTheme="minorHAnsi" w:hAnsiTheme="minorHAnsi" w:cstheme="minorHAnsi"/>
          <w:color w:val="262626"/>
          <w:szCs w:val="24"/>
          <w:lang w:val="en-US"/>
        </w:rPr>
        <w:t>that</w:t>
      </w:r>
      <w:r w:rsidR="006A1D0A" w:rsidRPr="00183A43">
        <w:rPr>
          <w:rFonts w:asciiTheme="minorHAnsi" w:hAnsiTheme="minorHAnsi" w:cstheme="minorHAnsi"/>
          <w:color w:val="262626"/>
          <w:szCs w:val="24"/>
          <w:lang w:val="en-US"/>
        </w:rPr>
        <w:t xml:space="preserve"> </w:t>
      </w:r>
      <w:r w:rsidR="00CF4B64" w:rsidRPr="00183A43">
        <w:rPr>
          <w:rFonts w:asciiTheme="minorHAnsi" w:hAnsiTheme="minorHAnsi" w:cstheme="minorHAnsi"/>
          <w:color w:val="262626"/>
          <w:szCs w:val="24"/>
          <w:lang w:val="en-US"/>
        </w:rPr>
        <w:t>is a faulty</w:t>
      </w:r>
      <w:r w:rsidR="006A1D0A" w:rsidRPr="00183A43">
        <w:rPr>
          <w:rFonts w:asciiTheme="minorHAnsi" w:hAnsiTheme="minorHAnsi" w:cstheme="minorHAnsi"/>
          <w:color w:val="262626"/>
          <w:szCs w:val="24"/>
          <w:lang w:val="en-US"/>
        </w:rPr>
        <w:t xml:space="preserve"> solution to</w:t>
      </w:r>
      <w:r w:rsidR="007A4BBA" w:rsidRPr="00183A43">
        <w:rPr>
          <w:rFonts w:asciiTheme="minorHAnsi" w:hAnsiTheme="minorHAnsi" w:cstheme="minorHAnsi"/>
          <w:color w:val="262626"/>
          <w:szCs w:val="24"/>
          <w:lang w:val="en-US"/>
        </w:rPr>
        <w:t xml:space="preserve"> the task</w:t>
      </w:r>
    </w:p>
    <w:p w14:paraId="066E5A57" w14:textId="44734918" w:rsidR="00C93167" w:rsidRPr="00183A43" w:rsidRDefault="007D39C6" w:rsidP="008414DA">
      <w:pPr>
        <w:pStyle w:val="ListParagraph"/>
        <w:numPr>
          <w:ilvl w:val="0"/>
          <w:numId w:val="16"/>
        </w:numPr>
        <w:spacing w:line="240" w:lineRule="auto"/>
        <w:rPr>
          <w:rFonts w:asciiTheme="minorHAnsi" w:hAnsiTheme="minorHAnsi" w:cstheme="minorHAnsi"/>
          <w:color w:val="262626"/>
          <w:szCs w:val="24"/>
          <w:lang w:val="en-US"/>
        </w:rPr>
      </w:pPr>
      <w:r w:rsidRPr="00183A43">
        <w:rPr>
          <w:rFonts w:asciiTheme="minorHAnsi" w:hAnsiTheme="minorHAnsi" w:cstheme="minorHAnsi"/>
          <w:color w:val="262626"/>
          <w:szCs w:val="24"/>
          <w:lang w:val="en-US"/>
        </w:rPr>
        <w:t xml:space="preserve">Complete a </w:t>
      </w:r>
      <w:r w:rsidR="00170719" w:rsidRPr="00183A43">
        <w:rPr>
          <w:rFonts w:asciiTheme="minorHAnsi" w:hAnsiTheme="minorHAnsi" w:cstheme="minorHAnsi"/>
          <w:color w:val="262626"/>
          <w:szCs w:val="24"/>
          <w:lang w:val="en-US"/>
        </w:rPr>
        <w:t xml:space="preserve">partially implemented section </w:t>
      </w:r>
      <w:r w:rsidRPr="00183A43">
        <w:rPr>
          <w:rFonts w:asciiTheme="minorHAnsi" w:hAnsiTheme="minorHAnsi" w:cstheme="minorHAnsi"/>
          <w:color w:val="262626"/>
          <w:szCs w:val="24"/>
          <w:lang w:val="en-US"/>
        </w:rPr>
        <w:t xml:space="preserve">of code </w:t>
      </w:r>
      <w:r w:rsidR="007F6300" w:rsidRPr="00183A43">
        <w:rPr>
          <w:rFonts w:asciiTheme="minorHAnsi" w:hAnsiTheme="minorHAnsi" w:cstheme="minorHAnsi"/>
          <w:color w:val="262626"/>
          <w:szCs w:val="24"/>
          <w:lang w:val="en-US"/>
        </w:rPr>
        <w:t>that</w:t>
      </w:r>
      <w:r w:rsidRPr="00183A43">
        <w:rPr>
          <w:rFonts w:asciiTheme="minorHAnsi" w:hAnsiTheme="minorHAnsi" w:cstheme="minorHAnsi"/>
          <w:color w:val="262626"/>
          <w:szCs w:val="24"/>
          <w:lang w:val="en-US"/>
        </w:rPr>
        <w:t xml:space="preserve"> performs a task related to </w:t>
      </w:r>
      <w:r w:rsidR="007F6300" w:rsidRPr="00183A43">
        <w:rPr>
          <w:rFonts w:asciiTheme="minorHAnsi" w:hAnsiTheme="minorHAnsi" w:cstheme="minorHAnsi"/>
          <w:color w:val="262626"/>
          <w:szCs w:val="24"/>
          <w:lang w:val="en-US"/>
        </w:rPr>
        <w:t>your solution code</w:t>
      </w:r>
    </w:p>
    <w:p w14:paraId="3644E6DD" w14:textId="37232259" w:rsidR="00BD48B2" w:rsidRPr="00183A43" w:rsidRDefault="00BD48B2" w:rsidP="00084362">
      <w:pPr>
        <w:spacing w:line="240" w:lineRule="auto"/>
        <w:ind w:left="360"/>
        <w:rPr>
          <w:rFonts w:asciiTheme="minorHAnsi" w:hAnsiTheme="minorHAnsi" w:cstheme="minorHAnsi"/>
          <w:color w:val="262626"/>
          <w:szCs w:val="24"/>
          <w:lang w:val="en-US"/>
        </w:rPr>
      </w:pPr>
    </w:p>
    <w:p w14:paraId="7436360E" w14:textId="06153541" w:rsidR="00C20287" w:rsidRPr="00183A43" w:rsidRDefault="2B785B2D" w:rsidP="2B785B2D">
      <w:pPr>
        <w:widowControl w:val="0"/>
        <w:suppressAutoHyphens w:val="0"/>
        <w:autoSpaceDE w:val="0"/>
        <w:autoSpaceDN w:val="0"/>
        <w:adjustRightInd w:val="0"/>
        <w:spacing w:line="240" w:lineRule="auto"/>
        <w:rPr>
          <w:rFonts w:asciiTheme="minorHAnsi" w:eastAsiaTheme="minorEastAsia" w:hAnsiTheme="minorHAnsi" w:cstheme="minorBidi"/>
          <w:b/>
          <w:bCs/>
          <w:color w:val="FF0000"/>
          <w:szCs w:val="24"/>
          <w:lang w:val="en-US"/>
        </w:rPr>
      </w:pPr>
      <w:r w:rsidRPr="00183A43">
        <w:rPr>
          <w:rFonts w:asciiTheme="minorHAnsi" w:hAnsiTheme="minorHAnsi" w:cstheme="minorBidi"/>
          <w:color w:val="262626" w:themeColor="text1" w:themeTint="D9"/>
          <w:szCs w:val="24"/>
          <w:lang w:val="en-US"/>
        </w:rPr>
        <w:t>You</w:t>
      </w:r>
      <w:r w:rsidRPr="00183A43" w:rsidDel="00170719">
        <w:rPr>
          <w:rFonts w:asciiTheme="minorHAnsi" w:hAnsiTheme="minorHAnsi" w:cstheme="minorBidi"/>
          <w:color w:val="262626" w:themeColor="text1" w:themeTint="D9"/>
          <w:szCs w:val="24"/>
          <w:lang w:val="en-US"/>
        </w:rPr>
        <w:t xml:space="preserve"> </w:t>
      </w:r>
      <w:r w:rsidR="00170719" w:rsidRPr="00183A43">
        <w:rPr>
          <w:rFonts w:asciiTheme="minorHAnsi" w:hAnsiTheme="minorHAnsi" w:cstheme="minorBidi"/>
          <w:color w:val="262626" w:themeColor="text1" w:themeTint="D9"/>
          <w:szCs w:val="24"/>
          <w:lang w:val="en-US"/>
        </w:rPr>
        <w:t xml:space="preserve">should </w:t>
      </w:r>
      <w:r w:rsidRPr="00183A43">
        <w:rPr>
          <w:rFonts w:asciiTheme="minorHAnsi" w:hAnsiTheme="minorHAnsi" w:cstheme="minorBidi"/>
          <w:color w:val="262626" w:themeColor="text1" w:themeTint="D9"/>
          <w:szCs w:val="24"/>
          <w:lang w:val="en-US"/>
        </w:rPr>
        <w:t xml:space="preserve">expect that the formal Class Test questions will </w:t>
      </w:r>
      <w:r w:rsidR="00406A53" w:rsidRPr="00183A43">
        <w:rPr>
          <w:rFonts w:asciiTheme="minorHAnsi" w:hAnsiTheme="minorHAnsi" w:cstheme="minorBidi"/>
          <w:color w:val="262626" w:themeColor="text1" w:themeTint="D9"/>
          <w:szCs w:val="24"/>
          <w:lang w:val="en-US"/>
        </w:rPr>
        <w:t>range</w:t>
      </w:r>
      <w:r w:rsidRPr="00183A43">
        <w:rPr>
          <w:rFonts w:asciiTheme="minorHAnsi" w:hAnsiTheme="minorHAnsi" w:cstheme="minorBidi"/>
          <w:color w:val="262626" w:themeColor="text1" w:themeTint="D9"/>
          <w:szCs w:val="24"/>
          <w:lang w:val="en-US"/>
        </w:rPr>
        <w:t xml:space="preserve"> in complexity, with </w:t>
      </w:r>
      <w:r w:rsidR="00406A53" w:rsidRPr="00183A43">
        <w:rPr>
          <w:rFonts w:asciiTheme="minorHAnsi" w:hAnsiTheme="minorHAnsi" w:cstheme="minorBidi"/>
          <w:color w:val="262626" w:themeColor="text1" w:themeTint="D9"/>
          <w:szCs w:val="24"/>
          <w:lang w:val="en-US"/>
        </w:rPr>
        <w:t xml:space="preserve">some </w:t>
      </w:r>
      <w:r w:rsidRPr="00183A43">
        <w:rPr>
          <w:rFonts w:asciiTheme="minorHAnsi" w:hAnsiTheme="minorHAnsi" w:cstheme="minorBidi"/>
          <w:color w:val="262626" w:themeColor="text1" w:themeTint="D9"/>
          <w:szCs w:val="24"/>
          <w:lang w:val="en-US"/>
        </w:rPr>
        <w:t xml:space="preserve">questions examining fundamental coding skills and </w:t>
      </w:r>
      <w:r w:rsidR="00406A53" w:rsidRPr="00183A43">
        <w:rPr>
          <w:rFonts w:asciiTheme="minorHAnsi" w:hAnsiTheme="minorHAnsi" w:cstheme="minorBidi"/>
          <w:color w:val="262626" w:themeColor="text1" w:themeTint="D9"/>
          <w:szCs w:val="24"/>
          <w:lang w:val="en-US"/>
        </w:rPr>
        <w:t xml:space="preserve">others </w:t>
      </w:r>
      <w:r w:rsidRPr="00183A43">
        <w:rPr>
          <w:rFonts w:asciiTheme="minorHAnsi" w:hAnsiTheme="minorHAnsi" w:cstheme="minorBidi"/>
          <w:color w:val="262626" w:themeColor="text1" w:themeTint="D9"/>
          <w:szCs w:val="24"/>
          <w:lang w:val="en-US"/>
        </w:rPr>
        <w:t xml:space="preserve">examining more advanced topics. </w:t>
      </w:r>
      <w:r w:rsidR="008D2D9D" w:rsidRPr="00183A43">
        <w:rPr>
          <w:rFonts w:asciiTheme="minorHAnsi" w:hAnsiTheme="minorHAnsi" w:cstheme="minorBidi"/>
          <w:color w:val="262626" w:themeColor="text1" w:themeTint="D9"/>
          <w:szCs w:val="24"/>
          <w:lang w:val="en-US"/>
        </w:rPr>
        <w:t xml:space="preserve">The test will </w:t>
      </w:r>
      <w:r w:rsidR="00EC544F" w:rsidRPr="00183A43">
        <w:rPr>
          <w:rFonts w:asciiTheme="minorHAnsi" w:hAnsiTheme="minorHAnsi" w:cstheme="minorBidi"/>
          <w:color w:val="262626" w:themeColor="text1" w:themeTint="D9"/>
          <w:szCs w:val="24"/>
          <w:lang w:val="en-US"/>
        </w:rPr>
        <w:t>comprise approximately</w:t>
      </w:r>
      <w:r w:rsidR="008D2D9D" w:rsidRPr="00183A43">
        <w:rPr>
          <w:rFonts w:asciiTheme="minorHAnsi" w:hAnsiTheme="minorHAnsi" w:cstheme="minorBidi"/>
          <w:color w:val="262626" w:themeColor="text1" w:themeTint="D9"/>
          <w:szCs w:val="24"/>
          <w:lang w:val="en-US"/>
        </w:rPr>
        <w:t xml:space="preserve"> </w:t>
      </w:r>
      <w:r w:rsidR="00E315A6" w:rsidRPr="00183A43">
        <w:rPr>
          <w:rFonts w:asciiTheme="minorHAnsi" w:hAnsiTheme="minorHAnsi" w:cstheme="minorBidi"/>
          <w:color w:val="262626" w:themeColor="text1" w:themeTint="D9"/>
          <w:szCs w:val="24"/>
          <w:lang w:val="en-US"/>
        </w:rPr>
        <w:t>12 questions.</w:t>
      </w:r>
    </w:p>
    <w:p w14:paraId="007B219B" w14:textId="77777777" w:rsidR="00C20287" w:rsidRPr="00183A43" w:rsidRDefault="00C20287" w:rsidP="00C20287">
      <w:pPr>
        <w:widowControl w:val="0"/>
        <w:suppressAutoHyphens w:val="0"/>
        <w:autoSpaceDE w:val="0"/>
        <w:autoSpaceDN w:val="0"/>
        <w:adjustRightInd w:val="0"/>
        <w:spacing w:line="240" w:lineRule="auto"/>
        <w:rPr>
          <w:rFonts w:asciiTheme="minorHAnsi" w:hAnsiTheme="minorHAnsi" w:cstheme="minorHAnsi"/>
          <w:szCs w:val="24"/>
        </w:rPr>
      </w:pPr>
    </w:p>
    <w:p w14:paraId="0830E943" w14:textId="77777777" w:rsidR="004449CA" w:rsidRPr="00183A43" w:rsidRDefault="004449CA" w:rsidP="004449CA">
      <w:pPr>
        <w:widowControl w:val="0"/>
        <w:autoSpaceDE w:val="0"/>
        <w:autoSpaceDN w:val="0"/>
        <w:adjustRightInd w:val="0"/>
        <w:spacing w:line="240" w:lineRule="auto"/>
        <w:rPr>
          <w:rStyle w:val="Hyperlink"/>
          <w:rFonts w:asciiTheme="minorHAnsi" w:eastAsia="MS Mincho" w:hAnsiTheme="minorHAnsi" w:cstheme="minorHAnsi"/>
          <w:szCs w:val="24"/>
          <w:lang w:val="en-US"/>
        </w:rPr>
      </w:pPr>
    </w:p>
    <w:p w14:paraId="577152EE" w14:textId="1F2F1209" w:rsidR="004449CA" w:rsidRPr="00183A43" w:rsidRDefault="2B785B2D" w:rsidP="2B785B2D">
      <w:pPr>
        <w:tabs>
          <w:tab w:val="left" w:pos="4306"/>
        </w:tabs>
        <w:jc w:val="center"/>
        <w:rPr>
          <w:rFonts w:asciiTheme="minorHAnsi" w:hAnsiTheme="minorHAnsi" w:cstheme="minorBidi"/>
          <w:szCs w:val="24"/>
        </w:rPr>
      </w:pPr>
      <w:r w:rsidRPr="00183A43">
        <w:rPr>
          <w:rFonts w:asciiTheme="minorHAnsi" w:hAnsiTheme="minorHAnsi" w:cstheme="minorBidi"/>
          <w:b/>
          <w:bCs/>
          <w:szCs w:val="24"/>
        </w:rPr>
        <w:t xml:space="preserve">Feedback </w:t>
      </w:r>
      <w:r w:rsidRPr="00183A43">
        <w:rPr>
          <w:rFonts w:asciiTheme="minorHAnsi" w:hAnsiTheme="minorHAnsi" w:cstheme="minorBidi"/>
          <w:szCs w:val="24"/>
        </w:rPr>
        <w:t xml:space="preserve">on </w:t>
      </w:r>
      <w:r w:rsidR="00EC544F" w:rsidRPr="00183A43">
        <w:rPr>
          <w:rFonts w:asciiTheme="minorHAnsi" w:hAnsiTheme="minorHAnsi" w:cstheme="minorBidi"/>
          <w:szCs w:val="24"/>
        </w:rPr>
        <w:t>Class Test 2</w:t>
      </w:r>
      <w:r w:rsidRPr="00183A43">
        <w:rPr>
          <w:rFonts w:asciiTheme="minorHAnsi" w:hAnsiTheme="minorHAnsi" w:cstheme="minorBidi"/>
          <w:szCs w:val="24"/>
        </w:rPr>
        <w:t xml:space="preserve"> will be provided within 20 working days of submission</w:t>
      </w:r>
      <w:r w:rsidRPr="00183A43" w:rsidDel="00EC544F">
        <w:rPr>
          <w:rFonts w:asciiTheme="minorHAnsi" w:hAnsiTheme="minorHAnsi" w:cstheme="minorBidi"/>
          <w:szCs w:val="24"/>
        </w:rPr>
        <w:t>.</w:t>
      </w:r>
    </w:p>
    <w:p w14:paraId="34BE4DD6" w14:textId="245F6F83" w:rsidR="004449CA" w:rsidRPr="00646AD4" w:rsidRDefault="004449CA" w:rsidP="004449CA">
      <w:pPr>
        <w:widowControl w:val="0"/>
        <w:autoSpaceDE w:val="0"/>
        <w:autoSpaceDN w:val="0"/>
        <w:adjustRightInd w:val="0"/>
        <w:spacing w:line="240" w:lineRule="auto"/>
        <w:rPr>
          <w:rFonts w:asciiTheme="minorHAnsi" w:eastAsia="MS Mincho" w:hAnsiTheme="minorHAnsi" w:cstheme="minorHAnsi"/>
          <w:color w:val="0000FF"/>
          <w:szCs w:val="24"/>
          <w:lang w:val="en-US"/>
        </w:rPr>
        <w:sectPr w:rsidR="004449CA" w:rsidRPr="00646AD4" w:rsidSect="00B223E8">
          <w:headerReference w:type="default" r:id="rId8"/>
          <w:pgSz w:w="11900" w:h="16840"/>
          <w:pgMar w:top="720" w:right="737" w:bottom="816" w:left="737" w:header="709" w:footer="709" w:gutter="0"/>
          <w:cols w:space="708"/>
          <w:docGrid w:linePitch="360"/>
        </w:sectPr>
      </w:pPr>
    </w:p>
    <w:p w14:paraId="260869DA" w14:textId="52070B73" w:rsidR="00143FFC" w:rsidRPr="00646AD4" w:rsidRDefault="00143FFC" w:rsidP="004449CA">
      <w:pPr>
        <w:tabs>
          <w:tab w:val="left" w:pos="4306"/>
        </w:tabs>
        <w:rPr>
          <w:rFonts w:asciiTheme="minorHAnsi" w:hAnsiTheme="minorHAnsi" w:cstheme="minorHAnsi"/>
          <w:bCs/>
          <w:szCs w:val="24"/>
        </w:rPr>
      </w:pPr>
    </w:p>
    <w:p w14:paraId="23EBD0B9" w14:textId="61BF8A08" w:rsidR="00B41A52" w:rsidRPr="0084442A" w:rsidRDefault="0084442A" w:rsidP="004449CA">
      <w:pPr>
        <w:tabs>
          <w:tab w:val="left" w:pos="4306"/>
        </w:tabs>
        <w:rPr>
          <w:rFonts w:ascii="Calibri" w:eastAsiaTheme="minorHAnsi" w:hAnsi="Calibri" w:cs="Arial"/>
          <w:b/>
          <w:color w:val="0070C0"/>
          <w:sz w:val="32"/>
          <w:szCs w:val="32"/>
          <w:lang w:val="en-US"/>
        </w:rPr>
      </w:pPr>
      <w:r w:rsidRPr="0084442A">
        <w:rPr>
          <w:rFonts w:ascii="Calibri" w:eastAsiaTheme="minorHAnsi" w:hAnsi="Calibri" w:cs="Arial"/>
          <w:b/>
          <w:color w:val="0070C0"/>
          <w:sz w:val="32"/>
          <w:szCs w:val="32"/>
          <w:lang w:val="en-US"/>
        </w:rPr>
        <w:t>Practice Coding Tasks</w:t>
      </w:r>
    </w:p>
    <w:p w14:paraId="25A42C4A" w14:textId="77777777" w:rsidR="0084442A" w:rsidRPr="00F608CA" w:rsidRDefault="0084442A" w:rsidP="004449CA">
      <w:pPr>
        <w:tabs>
          <w:tab w:val="left" w:pos="4306"/>
        </w:tabs>
        <w:rPr>
          <w:rFonts w:asciiTheme="minorHAnsi" w:hAnsiTheme="minorHAnsi" w:cstheme="minorHAnsi"/>
          <w:b/>
          <w:i/>
          <w:sz w:val="15"/>
          <w:szCs w:val="15"/>
        </w:rPr>
      </w:pPr>
    </w:p>
    <w:p w14:paraId="328B6C04" w14:textId="4BD0D5BB" w:rsidR="00246203" w:rsidRPr="0084442A" w:rsidRDefault="00246203" w:rsidP="004449CA">
      <w:pPr>
        <w:tabs>
          <w:tab w:val="left" w:pos="4306"/>
        </w:tabs>
        <w:rPr>
          <w:rFonts w:asciiTheme="minorHAnsi" w:hAnsiTheme="minorHAnsi" w:cstheme="minorHAnsi"/>
          <w:b/>
          <w:i/>
          <w:iCs/>
          <w:color w:val="C00000"/>
          <w:szCs w:val="24"/>
        </w:rPr>
      </w:pPr>
      <w:r w:rsidRPr="0084442A">
        <w:rPr>
          <w:rFonts w:asciiTheme="minorHAnsi" w:hAnsiTheme="minorHAnsi" w:cstheme="minorHAnsi"/>
          <w:b/>
          <w:i/>
          <w:iCs/>
          <w:color w:val="C00000"/>
          <w:szCs w:val="24"/>
        </w:rPr>
        <w:t>Programming Fundamentals</w:t>
      </w:r>
    </w:p>
    <w:p w14:paraId="78AB13AE" w14:textId="35CEF697" w:rsidR="00B41A52" w:rsidRPr="00646AD4" w:rsidRDefault="00822BA4" w:rsidP="004449CA">
      <w:pPr>
        <w:tabs>
          <w:tab w:val="left" w:pos="4306"/>
        </w:tabs>
        <w:rPr>
          <w:rFonts w:asciiTheme="minorHAnsi" w:hAnsiTheme="minorHAnsi" w:cstheme="minorHAnsi"/>
          <w:b/>
          <w:szCs w:val="24"/>
        </w:rPr>
      </w:pPr>
      <w:r>
        <w:rPr>
          <w:rFonts w:asciiTheme="minorHAnsi" w:hAnsiTheme="minorHAnsi" w:cstheme="minorHAnsi"/>
          <w:b/>
          <w:szCs w:val="24"/>
        </w:rPr>
        <w:t xml:space="preserve">Practice </w:t>
      </w:r>
      <w:r w:rsidR="00B41A52" w:rsidRPr="00646AD4">
        <w:rPr>
          <w:rFonts w:asciiTheme="minorHAnsi" w:hAnsiTheme="minorHAnsi" w:cstheme="minorHAnsi"/>
          <w:b/>
          <w:szCs w:val="24"/>
        </w:rPr>
        <w:t>Task 1</w:t>
      </w:r>
    </w:p>
    <w:p w14:paraId="2B6BAEF1" w14:textId="56FE09D2" w:rsidR="00B41A52" w:rsidRPr="00646AD4" w:rsidRDefault="00E26433" w:rsidP="004449CA">
      <w:pPr>
        <w:tabs>
          <w:tab w:val="left" w:pos="4306"/>
        </w:tabs>
        <w:rPr>
          <w:rFonts w:asciiTheme="minorHAnsi" w:hAnsiTheme="minorHAnsi" w:cstheme="minorHAnsi"/>
          <w:bCs/>
          <w:szCs w:val="24"/>
        </w:rPr>
      </w:pPr>
      <w:r w:rsidRPr="00646AD4">
        <w:rPr>
          <w:rFonts w:asciiTheme="minorHAnsi" w:hAnsiTheme="minorHAnsi" w:cstheme="minorHAnsi"/>
          <w:bCs/>
          <w:szCs w:val="24"/>
        </w:rPr>
        <w:t>Write a program</w:t>
      </w:r>
      <w:r w:rsidR="00C04457" w:rsidRPr="00646AD4">
        <w:rPr>
          <w:rFonts w:asciiTheme="minorHAnsi" w:hAnsiTheme="minorHAnsi" w:cstheme="minorHAnsi"/>
          <w:bCs/>
          <w:szCs w:val="24"/>
        </w:rPr>
        <w:t xml:space="preserve"> </w:t>
      </w:r>
      <w:r w:rsidR="004B771B" w:rsidRPr="00646AD4">
        <w:rPr>
          <w:rFonts w:asciiTheme="minorHAnsi" w:hAnsiTheme="minorHAnsi" w:cstheme="minorHAnsi"/>
          <w:bCs/>
          <w:szCs w:val="24"/>
        </w:rPr>
        <w:t>that</w:t>
      </w:r>
      <w:r w:rsidR="00C04457" w:rsidRPr="00646AD4">
        <w:rPr>
          <w:rFonts w:asciiTheme="minorHAnsi" w:hAnsiTheme="minorHAnsi" w:cstheme="minorHAnsi"/>
          <w:bCs/>
          <w:szCs w:val="24"/>
        </w:rPr>
        <w:t xml:space="preserve"> asks the user to enter </w:t>
      </w:r>
      <w:r w:rsidR="00F7364A" w:rsidRPr="00646AD4">
        <w:rPr>
          <w:rFonts w:asciiTheme="minorHAnsi" w:hAnsiTheme="minorHAnsi" w:cstheme="minorHAnsi"/>
          <w:bCs/>
          <w:szCs w:val="24"/>
        </w:rPr>
        <w:t>an</w:t>
      </w:r>
      <w:r w:rsidR="00C04457" w:rsidRPr="00646AD4">
        <w:rPr>
          <w:rFonts w:asciiTheme="minorHAnsi" w:hAnsiTheme="minorHAnsi" w:cstheme="minorHAnsi"/>
          <w:bCs/>
          <w:szCs w:val="24"/>
        </w:rPr>
        <w:t xml:space="preserve"> even </w:t>
      </w:r>
      <w:r w:rsidR="00D42F94" w:rsidRPr="00646AD4">
        <w:rPr>
          <w:rFonts w:asciiTheme="minorHAnsi" w:hAnsiTheme="minorHAnsi" w:cstheme="minorHAnsi"/>
          <w:bCs/>
          <w:szCs w:val="24"/>
        </w:rPr>
        <w:t>number</w:t>
      </w:r>
      <w:r w:rsidR="00C26C81">
        <w:rPr>
          <w:rFonts w:asciiTheme="minorHAnsi" w:hAnsiTheme="minorHAnsi" w:cstheme="minorHAnsi"/>
          <w:bCs/>
          <w:szCs w:val="24"/>
        </w:rPr>
        <w:t xml:space="preserve"> </w:t>
      </w:r>
      <w:r w:rsidR="00623299">
        <w:rPr>
          <w:rFonts w:asciiTheme="minorHAnsi" w:hAnsiTheme="minorHAnsi" w:cstheme="minorHAnsi"/>
          <w:bCs/>
          <w:szCs w:val="24"/>
        </w:rPr>
        <w:t>at the command line interface</w:t>
      </w:r>
      <w:r w:rsidR="00D42F94" w:rsidRPr="00646AD4">
        <w:rPr>
          <w:rFonts w:asciiTheme="minorHAnsi" w:hAnsiTheme="minorHAnsi" w:cstheme="minorHAnsi"/>
          <w:bCs/>
          <w:szCs w:val="24"/>
        </w:rPr>
        <w:t xml:space="preserve"> and returns the sum of </w:t>
      </w:r>
      <w:r w:rsidR="00F7364A" w:rsidRPr="00646AD4">
        <w:rPr>
          <w:rFonts w:asciiTheme="minorHAnsi" w:hAnsiTheme="minorHAnsi" w:cstheme="minorHAnsi"/>
          <w:bCs/>
          <w:szCs w:val="24"/>
        </w:rPr>
        <w:t>all the even numbers up to that value.</w:t>
      </w:r>
      <w:r w:rsidR="003B4099" w:rsidRPr="00646AD4">
        <w:rPr>
          <w:rFonts w:asciiTheme="minorHAnsi" w:hAnsiTheme="minorHAnsi" w:cstheme="minorHAnsi"/>
          <w:bCs/>
          <w:szCs w:val="24"/>
        </w:rPr>
        <w:t xml:space="preserve"> For example</w:t>
      </w:r>
      <w:r w:rsidR="004B771B" w:rsidRPr="00646AD4">
        <w:rPr>
          <w:rFonts w:asciiTheme="minorHAnsi" w:hAnsiTheme="minorHAnsi" w:cstheme="minorHAnsi"/>
          <w:bCs/>
          <w:szCs w:val="24"/>
        </w:rPr>
        <w:t>,</w:t>
      </w:r>
      <w:r w:rsidR="003B4099" w:rsidRPr="00646AD4">
        <w:rPr>
          <w:rFonts w:asciiTheme="minorHAnsi" w:hAnsiTheme="minorHAnsi" w:cstheme="minorHAnsi"/>
          <w:bCs/>
          <w:szCs w:val="24"/>
        </w:rPr>
        <w:t xml:space="preserve"> if the user entered 12, the </w:t>
      </w:r>
      <w:r w:rsidR="00F0609B" w:rsidRPr="00646AD4">
        <w:rPr>
          <w:rFonts w:asciiTheme="minorHAnsi" w:hAnsiTheme="minorHAnsi" w:cstheme="minorHAnsi"/>
          <w:bCs/>
          <w:szCs w:val="24"/>
        </w:rPr>
        <w:t>program returns the value</w:t>
      </w:r>
      <w:r w:rsidR="000C488D" w:rsidRPr="00646AD4">
        <w:rPr>
          <w:rFonts w:asciiTheme="minorHAnsi" w:hAnsiTheme="minorHAnsi" w:cstheme="minorHAnsi"/>
          <w:bCs/>
          <w:szCs w:val="24"/>
        </w:rPr>
        <w:t xml:space="preserve"> 42</w:t>
      </w:r>
      <w:r w:rsidR="00070614" w:rsidRPr="00646AD4">
        <w:rPr>
          <w:rFonts w:asciiTheme="minorHAnsi" w:hAnsiTheme="minorHAnsi" w:cstheme="minorHAnsi"/>
          <w:bCs/>
          <w:szCs w:val="24"/>
        </w:rPr>
        <w:t xml:space="preserve"> (=2+4+6+8+12)</w:t>
      </w:r>
      <w:r w:rsidR="004B771B" w:rsidRPr="00646AD4">
        <w:rPr>
          <w:rFonts w:asciiTheme="minorHAnsi" w:hAnsiTheme="minorHAnsi" w:cstheme="minorHAnsi"/>
          <w:bCs/>
          <w:szCs w:val="24"/>
        </w:rPr>
        <w:t>.</w:t>
      </w:r>
    </w:p>
    <w:p w14:paraId="20B74706" w14:textId="77777777" w:rsidR="004B771B" w:rsidRPr="00646AD4" w:rsidRDefault="004B771B" w:rsidP="004449CA">
      <w:pPr>
        <w:tabs>
          <w:tab w:val="left" w:pos="4306"/>
        </w:tabs>
        <w:rPr>
          <w:rFonts w:asciiTheme="minorHAnsi" w:hAnsiTheme="minorHAnsi" w:cstheme="minorHAnsi"/>
          <w:bCs/>
          <w:szCs w:val="24"/>
        </w:rPr>
      </w:pPr>
    </w:p>
    <w:p w14:paraId="7073E0C8" w14:textId="2F8CE9EB" w:rsidR="004B771B" w:rsidRPr="00646AD4" w:rsidRDefault="00822BA4" w:rsidP="004449CA">
      <w:pPr>
        <w:tabs>
          <w:tab w:val="left" w:pos="4306"/>
        </w:tabs>
        <w:rPr>
          <w:rFonts w:asciiTheme="minorHAnsi" w:hAnsiTheme="minorHAnsi" w:cstheme="minorHAnsi"/>
          <w:b/>
          <w:szCs w:val="24"/>
        </w:rPr>
      </w:pPr>
      <w:r>
        <w:rPr>
          <w:rFonts w:asciiTheme="minorHAnsi" w:hAnsiTheme="minorHAnsi" w:cstheme="minorHAnsi"/>
          <w:b/>
          <w:szCs w:val="24"/>
        </w:rPr>
        <w:t xml:space="preserve">Practice </w:t>
      </w:r>
      <w:r w:rsidR="004B771B" w:rsidRPr="00646AD4">
        <w:rPr>
          <w:rFonts w:asciiTheme="minorHAnsi" w:hAnsiTheme="minorHAnsi" w:cstheme="minorHAnsi"/>
          <w:b/>
          <w:szCs w:val="24"/>
        </w:rPr>
        <w:t>Task 2</w:t>
      </w:r>
    </w:p>
    <w:p w14:paraId="6F828BC3" w14:textId="2EE93375" w:rsidR="00515966" w:rsidRDefault="004875F1" w:rsidP="7CE96E42">
      <w:pPr>
        <w:suppressAutoHyphens w:val="0"/>
        <w:spacing w:after="160" w:line="259" w:lineRule="auto"/>
        <w:jc w:val="left"/>
        <w:rPr>
          <w:rFonts w:asciiTheme="minorHAnsi" w:eastAsiaTheme="minorEastAsia" w:hAnsiTheme="minorHAnsi" w:cstheme="minorBidi"/>
          <w:kern w:val="2"/>
          <w14:ligatures w14:val="standardContextual"/>
        </w:rPr>
      </w:pPr>
      <w:r w:rsidRPr="7CE96E42">
        <w:rPr>
          <w:rFonts w:asciiTheme="minorHAnsi" w:hAnsiTheme="minorHAnsi" w:cstheme="minorBidi"/>
        </w:rPr>
        <w:t xml:space="preserve">The </w:t>
      </w:r>
      <w:r w:rsidR="004F135E" w:rsidRPr="7CE96E42">
        <w:rPr>
          <w:rFonts w:asciiTheme="minorHAnsi" w:hAnsiTheme="minorHAnsi" w:cstheme="minorBidi"/>
        </w:rPr>
        <w:t xml:space="preserve">file </w:t>
      </w:r>
      <w:r w:rsidR="001516C6" w:rsidRPr="7CE96E42">
        <w:rPr>
          <w:rFonts w:asciiTheme="minorHAnsi" w:hAnsiTheme="minorHAnsi" w:cstheme="minorBidi"/>
        </w:rPr>
        <w:t>optometry.txt</w:t>
      </w:r>
      <w:r w:rsidR="00D04303" w:rsidRPr="7CE96E42">
        <w:rPr>
          <w:rFonts w:asciiTheme="minorHAnsi" w:eastAsiaTheme="minorEastAsia" w:hAnsiTheme="minorHAnsi" w:cstheme="minorBidi"/>
          <w:kern w:val="2"/>
          <w14:ligatures w14:val="standardContextual"/>
        </w:rPr>
        <w:t xml:space="preserve"> </w:t>
      </w:r>
      <w:r w:rsidR="000F1E81" w:rsidRPr="7CE96E42">
        <w:rPr>
          <w:rFonts w:asciiTheme="minorHAnsi" w:eastAsiaTheme="minorEastAsia" w:hAnsiTheme="minorHAnsi" w:cstheme="minorBidi"/>
          <w:kern w:val="2"/>
          <w14:ligatures w14:val="standardContextual"/>
        </w:rPr>
        <w:t>(available on B</w:t>
      </w:r>
      <w:r w:rsidR="00CB48D0">
        <w:rPr>
          <w:rFonts w:asciiTheme="minorHAnsi" w:eastAsiaTheme="minorEastAsia" w:hAnsiTheme="minorHAnsi" w:cstheme="minorBidi"/>
          <w:kern w:val="2"/>
          <w14:ligatures w14:val="standardContextual"/>
        </w:rPr>
        <w:t>lackboard Ultra</w:t>
      </w:r>
      <w:r w:rsidR="000F1E81" w:rsidRPr="7CE96E42">
        <w:rPr>
          <w:rFonts w:asciiTheme="minorHAnsi" w:eastAsiaTheme="minorEastAsia" w:hAnsiTheme="minorHAnsi" w:cstheme="minorBidi"/>
          <w:kern w:val="2"/>
          <w14:ligatures w14:val="standardContextual"/>
        </w:rPr>
        <w:t xml:space="preserve">) </w:t>
      </w:r>
      <w:r w:rsidR="00D04303" w:rsidRPr="7CE96E42">
        <w:rPr>
          <w:rFonts w:asciiTheme="minorHAnsi" w:eastAsiaTheme="minorEastAsia" w:hAnsiTheme="minorHAnsi" w:cstheme="minorBidi"/>
          <w:kern w:val="2"/>
          <w14:ligatures w14:val="standardContextual"/>
        </w:rPr>
        <w:t>contains the eye colour  (brown/</w:t>
      </w:r>
      <w:r w:rsidR="00C260DA" w:rsidRPr="7CE96E42">
        <w:rPr>
          <w:rFonts w:asciiTheme="minorHAnsi" w:eastAsiaTheme="minorEastAsia" w:hAnsiTheme="minorHAnsi" w:cstheme="minorBidi"/>
          <w:kern w:val="2"/>
          <w14:ligatures w14:val="standardContextual"/>
        </w:rPr>
        <w:t xml:space="preserve"> </w:t>
      </w:r>
      <w:r w:rsidR="00D04303" w:rsidRPr="7CE96E42">
        <w:rPr>
          <w:rFonts w:asciiTheme="minorHAnsi" w:eastAsiaTheme="minorEastAsia" w:hAnsiTheme="minorHAnsi" w:cstheme="minorBidi"/>
          <w:kern w:val="2"/>
          <w14:ligatures w14:val="standardContextual"/>
        </w:rPr>
        <w:t xml:space="preserve">blue/ green) and age of a group of people who attended an eye clinic. Write a program that reads the file and </w:t>
      </w:r>
      <w:bookmarkStart w:id="0" w:name="_Hlk137468051"/>
      <w:r w:rsidR="00C260DA" w:rsidRPr="7CE96E42">
        <w:rPr>
          <w:rFonts w:asciiTheme="minorHAnsi" w:eastAsiaTheme="minorEastAsia" w:hAnsiTheme="minorHAnsi" w:cstheme="minorBidi"/>
          <w:kern w:val="2"/>
          <w14:ligatures w14:val="standardContextual"/>
        </w:rPr>
        <w:t>outputs (</w:t>
      </w:r>
      <w:r w:rsidR="00D04303" w:rsidRPr="7CE96E42">
        <w:rPr>
          <w:rFonts w:asciiTheme="minorHAnsi" w:eastAsiaTheme="minorEastAsia" w:hAnsiTheme="minorHAnsi" w:cstheme="minorBidi"/>
          <w:kern w:val="2"/>
          <w14:ligatures w14:val="standardContextual"/>
        </w:rPr>
        <w:t>a) the average age of the group correct to 1 d</w:t>
      </w:r>
      <w:r w:rsidR="2B785B2D" w:rsidRPr="2B785B2D">
        <w:rPr>
          <w:rFonts w:asciiTheme="minorHAnsi" w:eastAsiaTheme="minorEastAsia" w:hAnsiTheme="minorHAnsi" w:cstheme="minorBidi"/>
        </w:rPr>
        <w:t>ecimal place (dps)</w:t>
      </w:r>
      <w:r w:rsidR="00D04303" w:rsidRPr="7CE96E42">
        <w:rPr>
          <w:rFonts w:asciiTheme="minorHAnsi" w:eastAsiaTheme="minorEastAsia" w:hAnsiTheme="minorHAnsi" w:cstheme="minorBidi"/>
          <w:kern w:val="2"/>
          <w14:ligatures w14:val="standardContextual"/>
        </w:rPr>
        <w:t xml:space="preserve"> </w:t>
      </w:r>
      <w:r w:rsidR="009E2AD6">
        <w:rPr>
          <w:rFonts w:asciiTheme="minorHAnsi" w:eastAsiaTheme="minorEastAsia" w:hAnsiTheme="minorHAnsi" w:cstheme="minorBidi"/>
          <w:kern w:val="2"/>
          <w14:ligatures w14:val="standardContextual"/>
        </w:rPr>
        <w:t xml:space="preserve">and </w:t>
      </w:r>
      <w:r w:rsidR="00D04303" w:rsidRPr="7CE96E42">
        <w:rPr>
          <w:rFonts w:asciiTheme="minorHAnsi" w:eastAsiaTheme="minorEastAsia" w:hAnsiTheme="minorHAnsi" w:cstheme="minorBidi"/>
          <w:kern w:val="2"/>
          <w14:ligatures w14:val="standardContextual"/>
        </w:rPr>
        <w:t>(b) the percentage of the group (correct to 1dps) with each eye colour.</w:t>
      </w:r>
      <w:bookmarkEnd w:id="0"/>
    </w:p>
    <w:p w14:paraId="7D0ABCD0" w14:textId="503C3CB2" w:rsidR="00822BA4" w:rsidRPr="00AA4B4E" w:rsidRDefault="00822BA4" w:rsidP="2B785B2D">
      <w:pPr>
        <w:suppressAutoHyphens w:val="0"/>
        <w:spacing w:after="160" w:line="259" w:lineRule="auto"/>
        <w:rPr>
          <w:rFonts w:ascii="Courier" w:eastAsia="Courier" w:hAnsi="Courier" w:cs="Courier"/>
          <w:color w:val="D13438"/>
          <w:szCs w:val="24"/>
        </w:rPr>
      </w:pPr>
    </w:p>
    <w:p w14:paraId="0BBAE624" w14:textId="1E2A34A5" w:rsidR="00822BA4" w:rsidRPr="00F608CA" w:rsidRDefault="2B785B2D" w:rsidP="2B785B2D">
      <w:pPr>
        <w:suppressAutoHyphens w:val="0"/>
        <w:spacing w:after="160" w:line="259" w:lineRule="auto"/>
        <w:rPr>
          <w:rFonts w:ascii="Courier" w:eastAsia="Courier" w:hAnsi="Courier" w:cs="Courier"/>
          <w:color w:val="D13438"/>
          <w:sz w:val="20"/>
        </w:rPr>
      </w:pPr>
      <w:r w:rsidRPr="00F608CA">
        <w:rPr>
          <w:rFonts w:ascii="Courier" w:eastAsia="Courier" w:hAnsi="Courier" w:cs="Courier"/>
          <w:color w:val="D13438"/>
          <w:sz w:val="20"/>
        </w:rPr>
        <w:t>Sample file:</w:t>
      </w:r>
    </w:p>
    <w:p w14:paraId="50D06A50" w14:textId="3176A7C7" w:rsidR="00822BA4" w:rsidRPr="00F608CA" w:rsidRDefault="2B785B2D" w:rsidP="2B785B2D">
      <w:pPr>
        <w:suppressAutoHyphens w:val="0"/>
        <w:spacing w:after="160" w:line="259" w:lineRule="auto"/>
        <w:rPr>
          <w:rFonts w:ascii="Courier" w:eastAsia="Courier" w:hAnsi="Courier" w:cs="Courier"/>
          <w:color w:val="D13438"/>
          <w:sz w:val="20"/>
        </w:rPr>
      </w:pPr>
      <w:r w:rsidRPr="00F608CA">
        <w:rPr>
          <w:rFonts w:ascii="Courier" w:eastAsia="Courier" w:hAnsi="Courier" w:cs="Courier"/>
          <w:color w:val="D13438"/>
          <w:sz w:val="20"/>
        </w:rPr>
        <w:t># Eye Colo</w:t>
      </w:r>
      <w:r w:rsidR="00BE016F">
        <w:rPr>
          <w:rFonts w:ascii="Courier" w:eastAsia="Courier" w:hAnsi="Courier" w:cs="Courier"/>
          <w:color w:val="D13438"/>
          <w:sz w:val="20"/>
        </w:rPr>
        <w:t>u</w:t>
      </w:r>
      <w:r w:rsidRPr="00F608CA">
        <w:rPr>
          <w:rFonts w:ascii="Courier" w:eastAsia="Courier" w:hAnsi="Courier" w:cs="Courier"/>
          <w:color w:val="D13438"/>
          <w:sz w:val="20"/>
        </w:rPr>
        <w:t>r, Age</w:t>
      </w:r>
    </w:p>
    <w:p w14:paraId="4E98F8B2" w14:textId="6AB666F9" w:rsidR="00822BA4" w:rsidRPr="00F608CA" w:rsidRDefault="2B785B2D" w:rsidP="2B785B2D">
      <w:pPr>
        <w:suppressAutoHyphens w:val="0"/>
        <w:spacing w:after="160" w:line="259" w:lineRule="auto"/>
        <w:rPr>
          <w:rFonts w:ascii="Courier" w:eastAsia="Courier" w:hAnsi="Courier" w:cs="Courier"/>
          <w:color w:val="D13438"/>
          <w:sz w:val="20"/>
        </w:rPr>
      </w:pPr>
      <w:r w:rsidRPr="00F608CA">
        <w:rPr>
          <w:rFonts w:ascii="Courier" w:eastAsia="Courier" w:hAnsi="Courier" w:cs="Courier"/>
          <w:color w:val="D13438"/>
          <w:sz w:val="20"/>
        </w:rPr>
        <w:t>Brown, 25</w:t>
      </w:r>
    </w:p>
    <w:p w14:paraId="448A4C54" w14:textId="4FED0464" w:rsidR="00822BA4" w:rsidRPr="00F608CA" w:rsidRDefault="2B785B2D" w:rsidP="2B785B2D">
      <w:pPr>
        <w:suppressAutoHyphens w:val="0"/>
        <w:spacing w:after="160" w:line="259" w:lineRule="auto"/>
        <w:rPr>
          <w:rFonts w:ascii="Courier" w:eastAsia="Courier" w:hAnsi="Courier" w:cs="Courier"/>
          <w:color w:val="D13438"/>
          <w:sz w:val="20"/>
        </w:rPr>
      </w:pPr>
      <w:r w:rsidRPr="00F608CA">
        <w:rPr>
          <w:rFonts w:ascii="Courier" w:eastAsia="Courier" w:hAnsi="Courier" w:cs="Courier"/>
          <w:color w:val="D13438"/>
          <w:sz w:val="20"/>
        </w:rPr>
        <w:t>Blue, 30</w:t>
      </w:r>
    </w:p>
    <w:p w14:paraId="29F8508A" w14:textId="529D7D56" w:rsidR="00822BA4" w:rsidRPr="00F608CA" w:rsidRDefault="2B785B2D" w:rsidP="2B785B2D">
      <w:pPr>
        <w:suppressAutoHyphens w:val="0"/>
        <w:spacing w:after="160" w:line="259" w:lineRule="auto"/>
        <w:rPr>
          <w:rFonts w:ascii="Courier" w:eastAsia="Courier" w:hAnsi="Courier" w:cs="Courier"/>
          <w:color w:val="D13438"/>
          <w:sz w:val="20"/>
        </w:rPr>
      </w:pPr>
      <w:r w:rsidRPr="00F608CA">
        <w:rPr>
          <w:rFonts w:ascii="Courier" w:eastAsia="Courier" w:hAnsi="Courier" w:cs="Courier"/>
          <w:color w:val="D13438"/>
          <w:sz w:val="20"/>
        </w:rPr>
        <w:t>Green, 28</w:t>
      </w:r>
    </w:p>
    <w:p w14:paraId="1D5233E1" w14:textId="5A55FAB7" w:rsidR="00822BA4" w:rsidRPr="00F608CA" w:rsidRDefault="2B785B2D" w:rsidP="2B785B2D">
      <w:pPr>
        <w:suppressAutoHyphens w:val="0"/>
        <w:spacing w:after="160" w:line="259" w:lineRule="auto"/>
        <w:rPr>
          <w:rFonts w:ascii="Courier" w:eastAsia="Courier" w:hAnsi="Courier" w:cs="Courier"/>
          <w:color w:val="D13438"/>
          <w:sz w:val="20"/>
        </w:rPr>
      </w:pPr>
      <w:r w:rsidRPr="00F608CA">
        <w:rPr>
          <w:rFonts w:ascii="Courier" w:eastAsia="Courier" w:hAnsi="Courier" w:cs="Courier"/>
          <w:color w:val="D13438"/>
          <w:sz w:val="20"/>
        </w:rPr>
        <w:t>Hazel, 22</w:t>
      </w:r>
    </w:p>
    <w:p w14:paraId="3183A278" w14:textId="7832C21E" w:rsidR="00822BA4" w:rsidRPr="00F608CA" w:rsidRDefault="2B785B2D" w:rsidP="2B785B2D">
      <w:pPr>
        <w:suppressAutoHyphens w:val="0"/>
        <w:spacing w:after="160" w:line="259" w:lineRule="auto"/>
        <w:rPr>
          <w:rFonts w:ascii="Courier" w:eastAsia="Courier" w:hAnsi="Courier" w:cs="Courier"/>
          <w:color w:val="D13438"/>
          <w:sz w:val="20"/>
        </w:rPr>
      </w:pPr>
      <w:r w:rsidRPr="00F608CA">
        <w:rPr>
          <w:rFonts w:ascii="Courier" w:eastAsia="Courier" w:hAnsi="Courier" w:cs="Courier"/>
          <w:color w:val="D13438"/>
          <w:sz w:val="20"/>
        </w:rPr>
        <w:t>Brown, 35</w:t>
      </w:r>
    </w:p>
    <w:p w14:paraId="3B5D4044" w14:textId="3DD165B4" w:rsidR="00822BA4" w:rsidRPr="00F608CA" w:rsidRDefault="2B785B2D" w:rsidP="2B785B2D">
      <w:pPr>
        <w:suppressAutoHyphens w:val="0"/>
        <w:spacing w:after="160" w:line="259" w:lineRule="auto"/>
        <w:rPr>
          <w:rFonts w:ascii="Courier" w:eastAsia="Courier" w:hAnsi="Courier" w:cs="Courier"/>
          <w:color w:val="D13438"/>
          <w:sz w:val="20"/>
        </w:rPr>
      </w:pPr>
      <w:r w:rsidRPr="00F608CA">
        <w:rPr>
          <w:rFonts w:ascii="Courier" w:eastAsia="Courier" w:hAnsi="Courier" w:cs="Courier"/>
          <w:color w:val="D13438"/>
          <w:sz w:val="20"/>
        </w:rPr>
        <w:t>Blue, 27</w:t>
      </w:r>
    </w:p>
    <w:p w14:paraId="2BBC0EC8" w14:textId="3C727BAC" w:rsidR="00822BA4" w:rsidRPr="00F608CA" w:rsidRDefault="2B785B2D" w:rsidP="2B785B2D">
      <w:pPr>
        <w:suppressAutoHyphens w:val="0"/>
        <w:spacing w:after="160" w:line="259" w:lineRule="auto"/>
        <w:rPr>
          <w:rFonts w:ascii="Courier" w:eastAsia="Courier" w:hAnsi="Courier" w:cs="Courier"/>
          <w:color w:val="D13438"/>
          <w:sz w:val="20"/>
        </w:rPr>
      </w:pPr>
      <w:r w:rsidRPr="00F608CA">
        <w:rPr>
          <w:rFonts w:ascii="Courier" w:eastAsia="Courier" w:hAnsi="Courier" w:cs="Courier"/>
          <w:color w:val="D13438"/>
          <w:sz w:val="20"/>
        </w:rPr>
        <w:t>Green, 40</w:t>
      </w:r>
    </w:p>
    <w:p w14:paraId="69CC8770" w14:textId="390275FC" w:rsidR="00822BA4" w:rsidRPr="00F608CA" w:rsidRDefault="2B785B2D" w:rsidP="2B785B2D">
      <w:pPr>
        <w:suppressAutoHyphens w:val="0"/>
        <w:spacing w:after="160" w:line="259" w:lineRule="auto"/>
        <w:rPr>
          <w:rFonts w:ascii="Courier" w:eastAsia="Courier" w:hAnsi="Courier" w:cs="Courier"/>
          <w:color w:val="D13438"/>
          <w:sz w:val="20"/>
        </w:rPr>
      </w:pPr>
      <w:r w:rsidRPr="00F608CA">
        <w:rPr>
          <w:rFonts w:ascii="Courier" w:eastAsia="Courier" w:hAnsi="Courier" w:cs="Courier"/>
          <w:color w:val="D13438"/>
          <w:sz w:val="20"/>
        </w:rPr>
        <w:t>Hazel, 32</w:t>
      </w:r>
    </w:p>
    <w:p w14:paraId="48AE5298" w14:textId="336CD1E3" w:rsidR="00822BA4" w:rsidRPr="00F608CA" w:rsidRDefault="2B785B2D" w:rsidP="2B785B2D">
      <w:pPr>
        <w:suppressAutoHyphens w:val="0"/>
        <w:spacing w:after="160" w:line="259" w:lineRule="auto"/>
        <w:rPr>
          <w:rFonts w:ascii="Courier" w:eastAsia="Courier" w:hAnsi="Courier" w:cs="Courier"/>
          <w:color w:val="D13438"/>
          <w:sz w:val="20"/>
        </w:rPr>
      </w:pPr>
      <w:r w:rsidRPr="00F608CA">
        <w:rPr>
          <w:rFonts w:ascii="Courier" w:eastAsia="Courier" w:hAnsi="Courier" w:cs="Courier"/>
          <w:color w:val="D13438"/>
          <w:sz w:val="20"/>
        </w:rPr>
        <w:t>Brown, 29</w:t>
      </w:r>
    </w:p>
    <w:p w14:paraId="4E74E8F8" w14:textId="78218872" w:rsidR="00822BA4" w:rsidRPr="00F608CA" w:rsidRDefault="2B785B2D" w:rsidP="2B785B2D">
      <w:pPr>
        <w:suppressAutoHyphens w:val="0"/>
        <w:spacing w:after="160" w:line="259" w:lineRule="auto"/>
        <w:rPr>
          <w:rFonts w:ascii="Courier" w:eastAsia="Courier" w:hAnsi="Courier" w:cs="Courier"/>
          <w:color w:val="D13438"/>
          <w:sz w:val="20"/>
        </w:rPr>
      </w:pPr>
      <w:r w:rsidRPr="00F608CA">
        <w:rPr>
          <w:rFonts w:ascii="Courier" w:eastAsia="Courier" w:hAnsi="Courier" w:cs="Courier"/>
          <w:color w:val="D13438"/>
          <w:sz w:val="20"/>
        </w:rPr>
        <w:t>Blue, 26</w:t>
      </w:r>
    </w:p>
    <w:p w14:paraId="0D657C1D" w14:textId="52E1E21D" w:rsidR="00822BA4" w:rsidRDefault="00822BA4" w:rsidP="2B785B2D">
      <w:pPr>
        <w:suppressAutoHyphens w:val="0"/>
        <w:spacing w:after="160" w:line="259" w:lineRule="auto"/>
        <w:jc w:val="left"/>
        <w:rPr>
          <w:rFonts w:asciiTheme="minorHAnsi" w:eastAsiaTheme="minorEastAsia" w:hAnsiTheme="minorHAnsi" w:cstheme="minorBidi"/>
          <w:kern w:val="2"/>
          <w14:ligatures w14:val="standardContextual"/>
        </w:rPr>
      </w:pPr>
    </w:p>
    <w:p w14:paraId="2EF1905A" w14:textId="4C6B0672" w:rsidR="00822BA4" w:rsidRDefault="007A5A50" w:rsidP="001D1E70">
      <w:pPr>
        <w:suppressAutoHyphens w:val="0"/>
        <w:spacing w:after="160" w:line="259" w:lineRule="auto"/>
        <w:jc w:val="left"/>
        <w:rPr>
          <w:rFonts w:asciiTheme="minorHAnsi" w:eastAsiaTheme="minorHAnsi" w:hAnsiTheme="minorHAnsi" w:cstheme="minorHAnsi"/>
          <w:b/>
          <w:bCs/>
          <w:kern w:val="2"/>
          <w:szCs w:val="24"/>
          <w14:ligatures w14:val="standardContextual"/>
        </w:rPr>
      </w:pPr>
      <w:r w:rsidRPr="008328E1">
        <w:rPr>
          <w:rFonts w:asciiTheme="minorHAnsi" w:eastAsiaTheme="minorHAnsi" w:hAnsiTheme="minorHAnsi" w:cstheme="minorHAnsi"/>
          <w:b/>
          <w:bCs/>
          <w:kern w:val="2"/>
          <w:szCs w:val="24"/>
          <w14:ligatures w14:val="standardContextual"/>
        </w:rPr>
        <w:t xml:space="preserve">Practice </w:t>
      </w:r>
      <w:r w:rsidR="00822BA4" w:rsidRPr="008328E1">
        <w:rPr>
          <w:rFonts w:asciiTheme="minorHAnsi" w:eastAsiaTheme="minorHAnsi" w:hAnsiTheme="minorHAnsi" w:cstheme="minorHAnsi"/>
          <w:b/>
          <w:bCs/>
          <w:kern w:val="2"/>
          <w:szCs w:val="24"/>
          <w14:ligatures w14:val="standardContextual"/>
        </w:rPr>
        <w:t xml:space="preserve">Task </w:t>
      </w:r>
      <w:r w:rsidR="008328E1" w:rsidRPr="008328E1">
        <w:rPr>
          <w:rFonts w:asciiTheme="minorHAnsi" w:eastAsiaTheme="minorHAnsi" w:hAnsiTheme="minorHAnsi" w:cstheme="minorHAnsi"/>
          <w:b/>
          <w:bCs/>
          <w:kern w:val="2"/>
          <w:szCs w:val="24"/>
          <w14:ligatures w14:val="standardContextual"/>
        </w:rPr>
        <w:t>3</w:t>
      </w:r>
    </w:p>
    <w:p w14:paraId="10109F0D" w14:textId="77777777" w:rsidR="004D51E0" w:rsidRDefault="004D51E0" w:rsidP="004D51E0">
      <w:pPr>
        <w:tabs>
          <w:tab w:val="left" w:pos="4306"/>
        </w:tabs>
        <w:rPr>
          <w:rFonts w:asciiTheme="minorHAnsi" w:eastAsiaTheme="minorHAnsi" w:hAnsiTheme="minorHAnsi" w:cstheme="minorHAnsi"/>
          <w:kern w:val="2"/>
          <w:szCs w:val="24"/>
          <w14:ligatures w14:val="standardContextual"/>
        </w:rPr>
      </w:pPr>
      <w:r>
        <w:rPr>
          <w:rFonts w:asciiTheme="minorHAnsi" w:eastAsiaTheme="minorHAnsi" w:hAnsiTheme="minorHAnsi" w:cstheme="minorHAnsi"/>
          <w:kern w:val="2"/>
          <w:szCs w:val="24"/>
          <w14:ligatures w14:val="standardContextual"/>
        </w:rPr>
        <w:t xml:space="preserve">An algorithm, </w:t>
      </w:r>
      <w:r w:rsidRPr="00F608CA">
        <w:rPr>
          <w:rFonts w:asciiTheme="minorHAnsi" w:eastAsiaTheme="minorHAnsi" w:hAnsiTheme="minorHAnsi" w:cstheme="minorHAnsi"/>
          <w:b/>
          <w:kern w:val="2"/>
          <w:szCs w:val="24"/>
          <w14:ligatures w14:val="standardContextual"/>
        </w:rPr>
        <w:t>A1</w:t>
      </w:r>
      <w:r>
        <w:rPr>
          <w:rFonts w:asciiTheme="minorHAnsi" w:eastAsiaTheme="minorHAnsi" w:hAnsiTheme="minorHAnsi" w:cstheme="minorHAnsi"/>
          <w:kern w:val="2"/>
          <w:szCs w:val="24"/>
          <w14:ligatures w14:val="standardContextual"/>
        </w:rPr>
        <w:t>, takes a list of n integers and performs a computation.</w:t>
      </w:r>
    </w:p>
    <w:p w14:paraId="68B27FE6" w14:textId="77777777" w:rsidR="004D51E0" w:rsidRDefault="004D51E0" w:rsidP="004D51E0">
      <w:pPr>
        <w:tabs>
          <w:tab w:val="left" w:pos="4306"/>
        </w:tabs>
        <w:rPr>
          <w:rFonts w:asciiTheme="minorHAnsi" w:eastAsiaTheme="minorHAnsi" w:hAnsiTheme="minorHAnsi" w:cstheme="minorHAnsi"/>
          <w:kern w:val="2"/>
          <w:szCs w:val="24"/>
          <w14:ligatures w14:val="standardContextual"/>
        </w:rPr>
      </w:pPr>
      <w:r>
        <w:rPr>
          <w:rFonts w:asciiTheme="minorHAnsi" w:eastAsiaTheme="minorHAnsi" w:hAnsiTheme="minorHAnsi" w:cstheme="minorHAnsi"/>
          <w:kern w:val="2"/>
          <w:szCs w:val="24"/>
          <w14:ligatures w14:val="standardContextual"/>
        </w:rPr>
        <w:t xml:space="preserve">The time taken (in seconds) to run the algorithm on a given computer is found to be of the form. </w:t>
      </w:r>
    </w:p>
    <w:p w14:paraId="22E19404" w14:textId="77777777" w:rsidR="004D51E0" w:rsidRDefault="006F2754" w:rsidP="004D51E0">
      <w:pPr>
        <w:tabs>
          <w:tab w:val="left" w:pos="4306"/>
        </w:tabs>
        <w:jc w:val="center"/>
        <w:rPr>
          <w:rFonts w:asciiTheme="minorHAnsi" w:eastAsiaTheme="minorHAnsi" w:hAnsiTheme="minorHAnsi" w:cstheme="minorHAnsi"/>
          <w:kern w:val="2"/>
          <w:szCs w:val="24"/>
          <w14:ligatures w14:val="standardContextual"/>
        </w:rPr>
      </w:pPr>
      <w:ins w:id="1" w:author="mark mccartney" w:date="2023-09-21T08:37:00Z">
        <w:r w:rsidRPr="006F2754">
          <w:rPr>
            <w:rFonts w:asciiTheme="minorHAnsi" w:eastAsiaTheme="minorHAnsi" w:hAnsiTheme="minorHAnsi" w:cstheme="minorHAnsi"/>
            <w:noProof/>
            <w:kern w:val="2"/>
            <w:position w:val="-12"/>
            <w:szCs w:val="24"/>
          </w:rPr>
          <w:object w:dxaOrig="1340" w:dyaOrig="380" w14:anchorId="02E27C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6.75pt;height:18.75pt;mso-width-percent:0;mso-height-percent:0;mso-width-percent:0;mso-height-percent:0" o:ole="">
              <v:imagedata r:id="rId9" o:title=""/>
            </v:shape>
            <o:OLEObject Type="Embed" ProgID="Equation.DSMT4" ShapeID="_x0000_i1025" DrawAspect="Content" ObjectID="_1794400507" r:id="rId10"/>
          </w:object>
        </w:r>
      </w:ins>
    </w:p>
    <w:p w14:paraId="7FDA4CFE" w14:textId="2A7204EE" w:rsidR="00A90C18" w:rsidRDefault="004D51E0" w:rsidP="004D51E0">
      <w:pPr>
        <w:tabs>
          <w:tab w:val="left" w:pos="4306"/>
        </w:tabs>
        <w:rPr>
          <w:rFonts w:asciiTheme="minorHAnsi" w:eastAsiaTheme="minorHAnsi" w:hAnsiTheme="minorHAnsi" w:cstheme="minorHAnsi"/>
          <w:kern w:val="2"/>
          <w:szCs w:val="24"/>
          <w14:ligatures w14:val="standardContextual"/>
        </w:rPr>
      </w:pPr>
      <w:r>
        <w:rPr>
          <w:rFonts w:asciiTheme="minorHAnsi" w:eastAsiaTheme="minorHAnsi" w:hAnsiTheme="minorHAnsi" w:cstheme="minorHAnsi"/>
          <w:kern w:val="2"/>
          <w:szCs w:val="24"/>
          <w14:ligatures w14:val="standardContextual"/>
        </w:rPr>
        <w:t xml:space="preserve">A different algorithm, </w:t>
      </w:r>
      <w:r w:rsidRPr="00F608CA">
        <w:rPr>
          <w:rFonts w:asciiTheme="minorHAnsi" w:eastAsiaTheme="minorHAnsi" w:hAnsiTheme="minorHAnsi" w:cstheme="minorHAnsi"/>
          <w:b/>
          <w:kern w:val="2"/>
          <w:szCs w:val="24"/>
          <w14:ligatures w14:val="standardContextual"/>
        </w:rPr>
        <w:t>A2</w:t>
      </w:r>
      <w:r>
        <w:rPr>
          <w:rFonts w:asciiTheme="minorHAnsi" w:eastAsiaTheme="minorHAnsi" w:hAnsiTheme="minorHAnsi" w:cstheme="minorHAnsi"/>
          <w:kern w:val="2"/>
          <w:szCs w:val="24"/>
          <w14:ligatures w14:val="standardContextual"/>
        </w:rPr>
        <w:t xml:space="preserve">, is devised which performs the same computation and it is found to take </w:t>
      </w:r>
      <w:r>
        <w:tab/>
      </w:r>
      <w:r w:rsidR="00A90C18">
        <w:rPr>
          <w:rFonts w:asciiTheme="minorHAnsi" w:eastAsiaTheme="minorHAnsi" w:hAnsiTheme="minorHAnsi" w:cstheme="minorHAnsi"/>
          <w:kern w:val="2"/>
          <w:szCs w:val="24"/>
          <w14:ligatures w14:val="standardContextual"/>
        </w:rPr>
        <w:t xml:space="preserve"> </w:t>
      </w:r>
      <w:r>
        <w:rPr>
          <w:rFonts w:asciiTheme="minorHAnsi" w:eastAsiaTheme="minorHAnsi" w:hAnsiTheme="minorHAnsi" w:cstheme="minorHAnsi"/>
          <w:kern w:val="2"/>
          <w:szCs w:val="24"/>
          <w14:ligatures w14:val="standardContextual"/>
        </w:rPr>
        <w:t>seconds.</w:t>
      </w:r>
    </w:p>
    <w:p w14:paraId="428E9F24" w14:textId="35B8712B" w:rsidR="004D51E0" w:rsidRDefault="006F2754" w:rsidP="00F608CA">
      <w:pPr>
        <w:tabs>
          <w:tab w:val="left" w:pos="4306"/>
        </w:tabs>
        <w:jc w:val="center"/>
        <w:rPr>
          <w:rFonts w:asciiTheme="minorHAnsi" w:eastAsiaTheme="minorHAnsi" w:hAnsiTheme="minorHAnsi" w:cstheme="minorHAnsi"/>
          <w:kern w:val="2"/>
          <w:szCs w:val="24"/>
          <w14:ligatures w14:val="standardContextual"/>
        </w:rPr>
      </w:pPr>
      <w:ins w:id="2" w:author="Donnelly, Mark" w:date="2024-11-18T10:24:00Z" w16du:dateUtc="2024-11-18T10:24:00Z">
        <w:r w:rsidRPr="002B4447">
          <w:rPr>
            <w:noProof/>
            <w:position w:val="-12"/>
          </w:rPr>
          <w:object w:dxaOrig="1920" w:dyaOrig="380" w14:anchorId="2E6C0985">
            <v:shape id="_x0000_i1026" type="#_x0000_t75" alt="" style="width:98.25pt;height:18.75pt;mso-width-percent:0;mso-height-percent:0;mso-width-percent:0;mso-height-percent:0" o:ole="">
              <v:imagedata r:id="rId11" o:title=""/>
            </v:shape>
            <o:OLEObject Type="Embed" ProgID="Equation.DSMT4" ShapeID="_x0000_i1026" DrawAspect="Content" ObjectID="_1794400508" r:id="rId12"/>
          </w:object>
        </w:r>
      </w:ins>
    </w:p>
    <w:p w14:paraId="3A65BE73" w14:textId="77777777" w:rsidR="00A90C18" w:rsidRDefault="00A90C18" w:rsidP="004D51E0">
      <w:pPr>
        <w:tabs>
          <w:tab w:val="left" w:pos="4306"/>
        </w:tabs>
        <w:rPr>
          <w:rFonts w:asciiTheme="minorHAnsi" w:eastAsiaTheme="minorHAnsi" w:hAnsiTheme="minorHAnsi" w:cstheme="minorHAnsi"/>
          <w:kern w:val="2"/>
          <w:szCs w:val="24"/>
          <w14:ligatures w14:val="standardContextual"/>
        </w:rPr>
      </w:pPr>
    </w:p>
    <w:p w14:paraId="747BFDDE" w14:textId="6325C0E3" w:rsidR="004D51E0" w:rsidRDefault="004D51E0" w:rsidP="004D51E0">
      <w:pPr>
        <w:tabs>
          <w:tab w:val="left" w:pos="4306"/>
        </w:tabs>
        <w:rPr>
          <w:rFonts w:ascii="Calibri" w:hAnsi="Calibri"/>
          <w:bCs/>
        </w:rPr>
      </w:pPr>
      <w:r>
        <w:rPr>
          <w:rFonts w:asciiTheme="minorHAnsi" w:eastAsiaTheme="minorHAnsi" w:hAnsiTheme="minorHAnsi" w:cstheme="minorHAnsi"/>
          <w:kern w:val="2"/>
          <w:szCs w:val="24"/>
          <w14:ligatures w14:val="standardContextual"/>
        </w:rPr>
        <w:t>Write two functions T1 and T2 which evaluate the above times for a given input n. At what value of n does algorithm A2 become more time-efficient</w:t>
      </w:r>
      <w:r w:rsidR="006F55C8">
        <w:rPr>
          <w:rFonts w:asciiTheme="minorHAnsi" w:eastAsiaTheme="minorHAnsi" w:hAnsiTheme="minorHAnsi" w:cstheme="minorHAnsi"/>
          <w:kern w:val="2"/>
          <w:szCs w:val="24"/>
          <w14:ligatures w14:val="standardContextual"/>
        </w:rPr>
        <w:t xml:space="preserve"> (i.e. takes </w:t>
      </w:r>
      <w:r w:rsidR="006621BE">
        <w:rPr>
          <w:rFonts w:asciiTheme="minorHAnsi" w:eastAsiaTheme="minorHAnsi" w:hAnsiTheme="minorHAnsi" w:cstheme="minorHAnsi"/>
          <w:kern w:val="2"/>
          <w:szCs w:val="24"/>
          <w14:ligatures w14:val="standardContextual"/>
        </w:rPr>
        <w:t>less time to perform the same computation)</w:t>
      </w:r>
      <w:r>
        <w:rPr>
          <w:rFonts w:asciiTheme="minorHAnsi" w:eastAsiaTheme="minorHAnsi" w:hAnsiTheme="minorHAnsi" w:cstheme="minorHAnsi"/>
          <w:kern w:val="2"/>
          <w:szCs w:val="24"/>
          <w14:ligatures w14:val="standardContextual"/>
        </w:rPr>
        <w:t xml:space="preserve"> than A1?</w:t>
      </w:r>
    </w:p>
    <w:p w14:paraId="6979B7BA" w14:textId="77777777" w:rsidR="008675FC" w:rsidRDefault="008675FC" w:rsidP="004449CA">
      <w:pPr>
        <w:tabs>
          <w:tab w:val="left" w:pos="4306"/>
        </w:tabs>
        <w:rPr>
          <w:rFonts w:ascii="Calibri" w:hAnsi="Calibri"/>
          <w:bCs/>
        </w:rPr>
      </w:pPr>
    </w:p>
    <w:p w14:paraId="3A7B983C" w14:textId="2F497401" w:rsidR="00246203" w:rsidRPr="0084442A" w:rsidRDefault="00246203" w:rsidP="004449CA">
      <w:pPr>
        <w:tabs>
          <w:tab w:val="left" w:pos="4306"/>
        </w:tabs>
        <w:rPr>
          <w:rFonts w:ascii="Calibri" w:hAnsi="Calibri"/>
          <w:b/>
          <w:i/>
          <w:iCs/>
          <w:color w:val="C00000"/>
        </w:rPr>
      </w:pPr>
      <w:r w:rsidRPr="0084442A">
        <w:rPr>
          <w:rFonts w:ascii="Calibri" w:hAnsi="Calibri"/>
          <w:b/>
          <w:i/>
          <w:iCs/>
          <w:color w:val="C00000"/>
        </w:rPr>
        <w:t>Data Structures</w:t>
      </w:r>
    </w:p>
    <w:p w14:paraId="6D127BCD" w14:textId="45913590" w:rsidR="00757285" w:rsidRPr="00F32D7A" w:rsidRDefault="00757285" w:rsidP="00757285">
      <w:pPr>
        <w:autoSpaceDE w:val="0"/>
        <w:autoSpaceDN w:val="0"/>
        <w:adjustRightInd w:val="0"/>
        <w:rPr>
          <w:rFonts w:ascii="Calibri" w:hAnsi="Calibri" w:cs="Calibri"/>
          <w:b/>
          <w:bCs/>
          <w:szCs w:val="24"/>
        </w:rPr>
      </w:pPr>
      <w:r>
        <w:rPr>
          <w:rFonts w:asciiTheme="minorHAnsi" w:hAnsiTheme="minorHAnsi" w:cstheme="minorHAnsi"/>
          <w:b/>
          <w:szCs w:val="24"/>
        </w:rPr>
        <w:t xml:space="preserve">Practice </w:t>
      </w:r>
      <w:r w:rsidRPr="00616E58">
        <w:rPr>
          <w:rFonts w:ascii="Calibri" w:hAnsi="Calibri" w:cs="Calibri"/>
          <w:b/>
          <w:bCs/>
          <w:szCs w:val="24"/>
        </w:rPr>
        <w:t xml:space="preserve">Task </w:t>
      </w:r>
      <w:r>
        <w:rPr>
          <w:rFonts w:ascii="Calibri" w:hAnsi="Calibri" w:cs="Calibri"/>
          <w:b/>
          <w:bCs/>
          <w:szCs w:val="24"/>
        </w:rPr>
        <w:t>4</w:t>
      </w:r>
    </w:p>
    <w:p w14:paraId="79245BFC" w14:textId="77777777" w:rsidR="00757285" w:rsidRDefault="00757285" w:rsidP="00757285">
      <w:pPr>
        <w:tabs>
          <w:tab w:val="left" w:pos="4306"/>
        </w:tabs>
        <w:rPr>
          <w:rFonts w:ascii="Calibri" w:hAnsi="Calibri"/>
          <w:bCs/>
          <w:szCs w:val="24"/>
        </w:rPr>
      </w:pPr>
      <w:r>
        <w:rPr>
          <w:rFonts w:ascii="Calibri" w:hAnsi="Calibri"/>
          <w:bCs/>
          <w:szCs w:val="24"/>
        </w:rPr>
        <w:t>C</w:t>
      </w:r>
      <w:r w:rsidRPr="00645DCA">
        <w:rPr>
          <w:rFonts w:ascii="Calibri" w:hAnsi="Calibri"/>
          <w:bCs/>
          <w:szCs w:val="24"/>
        </w:rPr>
        <w:t>omplete the function</w:t>
      </w:r>
      <w:r>
        <w:rPr>
          <w:rFonts w:ascii="Calibri" w:hAnsi="Calibri"/>
          <w:bCs/>
          <w:szCs w:val="24"/>
        </w:rPr>
        <w:t xml:space="preserve"> (filling in each [Blank x])</w:t>
      </w:r>
      <w:r w:rsidRPr="00645DCA">
        <w:rPr>
          <w:rFonts w:ascii="Calibri" w:hAnsi="Calibri"/>
          <w:bCs/>
          <w:szCs w:val="24"/>
        </w:rPr>
        <w:t xml:space="preserve"> to find and return the maximum value in a given list of numbers.</w:t>
      </w:r>
    </w:p>
    <w:p w14:paraId="02E9BDC6" w14:textId="77777777" w:rsidR="00757285" w:rsidRDefault="00757285" w:rsidP="00757285">
      <w:pPr>
        <w:tabs>
          <w:tab w:val="left" w:pos="4306"/>
        </w:tabs>
        <w:rPr>
          <w:rFonts w:ascii="Calibri" w:hAnsi="Calibri"/>
          <w:bCs/>
          <w:szCs w:val="24"/>
        </w:rPr>
      </w:pPr>
    </w:p>
    <w:p w14:paraId="5C2205B5" w14:textId="77777777" w:rsidR="00757285" w:rsidRPr="00F608CA" w:rsidRDefault="00757285" w:rsidP="00757285">
      <w:pPr>
        <w:suppressAutoHyphens w:val="0"/>
        <w:autoSpaceDE w:val="0"/>
        <w:autoSpaceDN w:val="0"/>
        <w:adjustRightInd w:val="0"/>
        <w:spacing w:line="240" w:lineRule="auto"/>
        <w:jc w:val="left"/>
        <w:rPr>
          <w:rFonts w:ascii="Courier New" w:eastAsiaTheme="minorEastAsia" w:hAnsi="Courier New" w:cs="Courier New"/>
          <w:sz w:val="21"/>
          <w:szCs w:val="16"/>
        </w:rPr>
      </w:pPr>
      <w:r w:rsidRPr="00F608CA">
        <w:rPr>
          <w:rFonts w:ascii="Courier New" w:eastAsiaTheme="minorEastAsia" w:hAnsi="Courier New" w:cs="Courier New"/>
          <w:color w:val="0000FF"/>
          <w:sz w:val="21"/>
          <w:szCs w:val="16"/>
          <w:u w:val="single"/>
        </w:rPr>
        <w:t>def</w:t>
      </w:r>
      <w:r w:rsidRPr="00F608CA">
        <w:rPr>
          <w:rFonts w:ascii="Courier New" w:eastAsiaTheme="minorEastAsia" w:hAnsi="Courier New" w:cs="Courier New"/>
          <w:sz w:val="21"/>
          <w:szCs w:val="16"/>
          <w:u w:val="single"/>
        </w:rPr>
        <w:t xml:space="preserve"> find_max([Blank 1]):</w:t>
      </w:r>
    </w:p>
    <w:p w14:paraId="18732179" w14:textId="2CB7BAD9" w:rsidR="00757285" w:rsidRPr="00F608CA" w:rsidRDefault="00757285" w:rsidP="00757285">
      <w:pPr>
        <w:suppressAutoHyphens w:val="0"/>
        <w:autoSpaceDE w:val="0"/>
        <w:autoSpaceDN w:val="0"/>
        <w:adjustRightInd w:val="0"/>
        <w:spacing w:line="240" w:lineRule="auto"/>
        <w:jc w:val="left"/>
        <w:rPr>
          <w:rFonts w:ascii="Courier New" w:eastAsiaTheme="minorEastAsia" w:hAnsi="Courier New" w:cs="Courier New"/>
          <w:sz w:val="21"/>
          <w:szCs w:val="16"/>
        </w:rPr>
      </w:pPr>
      <w:r w:rsidRPr="00F608CA">
        <w:rPr>
          <w:rFonts w:ascii="Courier New" w:eastAsiaTheme="minorEastAsia" w:hAnsi="Courier New" w:cs="Courier New"/>
          <w:sz w:val="21"/>
          <w:szCs w:val="16"/>
          <w:u w:val="single"/>
        </w:rPr>
        <w:t xml:space="preserve">    max_value = [Blank </w:t>
      </w:r>
      <w:r w:rsidRPr="00F608CA">
        <w:rPr>
          <w:rFonts w:ascii="Courier New" w:eastAsiaTheme="minorEastAsia" w:hAnsi="Courier New" w:cs="Courier New"/>
          <w:color w:val="137646"/>
          <w:sz w:val="21"/>
          <w:szCs w:val="16"/>
          <w:u w:val="single"/>
        </w:rPr>
        <w:t>2</w:t>
      </w:r>
      <w:r w:rsidRPr="00F608CA">
        <w:rPr>
          <w:rFonts w:ascii="Courier New" w:eastAsiaTheme="minorEastAsia" w:hAnsi="Courier New" w:cs="Courier New"/>
          <w:sz w:val="21"/>
          <w:szCs w:val="16"/>
          <w:u w:val="single"/>
        </w:rPr>
        <w:t xml:space="preserve">]  </w:t>
      </w:r>
      <w:r w:rsidRPr="00F608CA">
        <w:rPr>
          <w:rFonts w:ascii="Courier New" w:eastAsiaTheme="minorEastAsia" w:hAnsi="Courier New" w:cs="Courier New"/>
          <w:color w:val="0F7001"/>
          <w:sz w:val="21"/>
          <w:szCs w:val="16"/>
          <w:u w:val="single"/>
        </w:rPr>
        <w:t># Initialize max_value with the first</w:t>
      </w:r>
      <w:r w:rsidR="00A90C18">
        <w:rPr>
          <w:rFonts w:ascii="Courier New" w:eastAsiaTheme="minorEastAsia" w:hAnsi="Courier New" w:cs="Courier New"/>
          <w:color w:val="0F7001"/>
          <w:sz w:val="21"/>
          <w:szCs w:val="16"/>
          <w:u w:val="single"/>
        </w:rPr>
        <w:t xml:space="preserve"> list</w:t>
      </w:r>
      <w:r w:rsidRPr="00F608CA">
        <w:rPr>
          <w:rFonts w:ascii="Courier New" w:eastAsiaTheme="minorEastAsia" w:hAnsi="Courier New" w:cs="Courier New"/>
          <w:color w:val="0F7001"/>
          <w:sz w:val="21"/>
          <w:szCs w:val="16"/>
          <w:u w:val="single"/>
        </w:rPr>
        <w:t xml:space="preserve"> element </w:t>
      </w:r>
      <w:r w:rsidRPr="00F608CA">
        <w:rPr>
          <w:rFonts w:ascii="Courier New" w:eastAsiaTheme="minorEastAsia" w:hAnsi="Courier New" w:cs="Courier New"/>
          <w:sz w:val="21"/>
          <w:szCs w:val="16"/>
          <w:u w:val="single"/>
        </w:rPr>
        <w:t xml:space="preserve">    </w:t>
      </w:r>
      <w:r w:rsidRPr="00F608CA">
        <w:rPr>
          <w:rFonts w:ascii="Courier New" w:eastAsiaTheme="minorEastAsia" w:hAnsi="Courier New" w:cs="Courier New"/>
          <w:color w:val="0000FF"/>
          <w:sz w:val="21"/>
          <w:szCs w:val="16"/>
          <w:u w:val="single"/>
        </w:rPr>
        <w:t>for</w:t>
      </w:r>
      <w:r w:rsidRPr="00F608CA">
        <w:rPr>
          <w:rFonts w:ascii="Courier New" w:eastAsiaTheme="minorEastAsia" w:hAnsi="Courier New" w:cs="Courier New"/>
          <w:sz w:val="21"/>
          <w:szCs w:val="16"/>
          <w:u w:val="single"/>
        </w:rPr>
        <w:t xml:space="preserve"> [Blank </w:t>
      </w:r>
      <w:r w:rsidRPr="00F608CA">
        <w:rPr>
          <w:rFonts w:ascii="Courier New" w:eastAsiaTheme="minorEastAsia" w:hAnsi="Courier New" w:cs="Courier New"/>
          <w:color w:val="137646"/>
          <w:sz w:val="21"/>
          <w:szCs w:val="16"/>
          <w:u w:val="single"/>
        </w:rPr>
        <w:t>3</w:t>
      </w:r>
      <w:r w:rsidRPr="00F608CA">
        <w:rPr>
          <w:rFonts w:ascii="Courier New" w:eastAsiaTheme="minorEastAsia" w:hAnsi="Courier New" w:cs="Courier New"/>
          <w:sz w:val="21"/>
          <w:szCs w:val="16"/>
          <w:u w:val="single"/>
        </w:rPr>
        <w:t xml:space="preserve">] </w:t>
      </w:r>
      <w:r w:rsidRPr="00F608CA">
        <w:rPr>
          <w:rFonts w:ascii="Courier New" w:eastAsiaTheme="minorEastAsia" w:hAnsi="Courier New" w:cs="Courier New"/>
          <w:color w:val="0000FF"/>
          <w:sz w:val="21"/>
          <w:szCs w:val="16"/>
          <w:u w:val="single"/>
        </w:rPr>
        <w:t>in</w:t>
      </w:r>
      <w:r w:rsidRPr="00F608CA">
        <w:rPr>
          <w:rFonts w:ascii="Courier New" w:eastAsiaTheme="minorEastAsia" w:hAnsi="Courier New" w:cs="Courier New"/>
          <w:sz w:val="21"/>
          <w:szCs w:val="16"/>
          <w:u w:val="single"/>
        </w:rPr>
        <w:t xml:space="preserve"> [Blank </w:t>
      </w:r>
      <w:r w:rsidRPr="00F608CA">
        <w:rPr>
          <w:rFonts w:ascii="Courier New" w:eastAsiaTheme="minorEastAsia" w:hAnsi="Courier New" w:cs="Courier New"/>
          <w:color w:val="137646"/>
          <w:sz w:val="21"/>
          <w:szCs w:val="16"/>
          <w:u w:val="single"/>
        </w:rPr>
        <w:t>4</w:t>
      </w:r>
      <w:r w:rsidRPr="00F608CA">
        <w:rPr>
          <w:rFonts w:ascii="Courier New" w:eastAsiaTheme="minorEastAsia" w:hAnsi="Courier New" w:cs="Courier New"/>
          <w:sz w:val="21"/>
          <w:szCs w:val="16"/>
          <w:u w:val="single"/>
        </w:rPr>
        <w:t xml:space="preserve">]:  </w:t>
      </w:r>
      <w:r w:rsidRPr="00F608CA">
        <w:rPr>
          <w:rFonts w:ascii="Courier New" w:eastAsiaTheme="minorEastAsia" w:hAnsi="Courier New" w:cs="Courier New"/>
          <w:color w:val="0F7001"/>
          <w:sz w:val="21"/>
          <w:szCs w:val="16"/>
          <w:u w:val="single"/>
        </w:rPr>
        <w:t># Iterate through the list</w:t>
      </w:r>
    </w:p>
    <w:p w14:paraId="13D7D6A2" w14:textId="77777777" w:rsidR="00757285" w:rsidRPr="00F608CA" w:rsidRDefault="00757285" w:rsidP="00757285">
      <w:pPr>
        <w:suppressAutoHyphens w:val="0"/>
        <w:autoSpaceDE w:val="0"/>
        <w:autoSpaceDN w:val="0"/>
        <w:adjustRightInd w:val="0"/>
        <w:spacing w:line="240" w:lineRule="auto"/>
        <w:jc w:val="left"/>
        <w:rPr>
          <w:rFonts w:ascii="Courier New" w:eastAsiaTheme="minorEastAsia" w:hAnsi="Courier New" w:cs="Courier New"/>
          <w:sz w:val="21"/>
          <w:szCs w:val="16"/>
        </w:rPr>
      </w:pPr>
      <w:r w:rsidRPr="00F608CA">
        <w:rPr>
          <w:rFonts w:ascii="Courier New" w:eastAsiaTheme="minorEastAsia" w:hAnsi="Courier New" w:cs="Courier New"/>
          <w:sz w:val="21"/>
          <w:szCs w:val="16"/>
          <w:u w:val="single"/>
        </w:rPr>
        <w:t xml:space="preserve">        </w:t>
      </w:r>
      <w:r w:rsidRPr="00F608CA">
        <w:rPr>
          <w:rFonts w:ascii="Courier New" w:eastAsiaTheme="minorEastAsia" w:hAnsi="Courier New" w:cs="Courier New"/>
          <w:color w:val="0000FF"/>
          <w:sz w:val="21"/>
          <w:szCs w:val="16"/>
          <w:u w:val="single"/>
        </w:rPr>
        <w:t>if</w:t>
      </w:r>
      <w:r w:rsidRPr="00F608CA">
        <w:rPr>
          <w:rFonts w:ascii="Courier New" w:eastAsiaTheme="minorEastAsia" w:hAnsi="Courier New" w:cs="Courier New"/>
          <w:sz w:val="21"/>
          <w:szCs w:val="16"/>
          <w:u w:val="single"/>
        </w:rPr>
        <w:t xml:space="preserve"> [Blank </w:t>
      </w:r>
      <w:r w:rsidRPr="00F608CA">
        <w:rPr>
          <w:rFonts w:ascii="Courier New" w:eastAsiaTheme="minorEastAsia" w:hAnsi="Courier New" w:cs="Courier New"/>
          <w:color w:val="137646"/>
          <w:sz w:val="21"/>
          <w:szCs w:val="16"/>
          <w:u w:val="single"/>
        </w:rPr>
        <w:t>5</w:t>
      </w:r>
      <w:r w:rsidRPr="00F608CA">
        <w:rPr>
          <w:rFonts w:ascii="Courier New" w:eastAsiaTheme="minorEastAsia" w:hAnsi="Courier New" w:cs="Courier New"/>
          <w:sz w:val="21"/>
          <w:szCs w:val="16"/>
          <w:u w:val="single"/>
        </w:rPr>
        <w:t xml:space="preserve">]:  </w:t>
      </w:r>
      <w:r w:rsidRPr="00F608CA">
        <w:rPr>
          <w:rFonts w:ascii="Courier New" w:eastAsiaTheme="minorEastAsia" w:hAnsi="Courier New" w:cs="Courier New"/>
          <w:color w:val="0F7001"/>
          <w:sz w:val="21"/>
          <w:szCs w:val="16"/>
          <w:u w:val="single"/>
        </w:rPr>
        <w:t># Check if the current number is greater than max_value</w:t>
      </w:r>
    </w:p>
    <w:p w14:paraId="5A51B6C1" w14:textId="77777777" w:rsidR="00757285" w:rsidRPr="00F608CA" w:rsidRDefault="00757285" w:rsidP="00757285">
      <w:pPr>
        <w:suppressAutoHyphens w:val="0"/>
        <w:autoSpaceDE w:val="0"/>
        <w:autoSpaceDN w:val="0"/>
        <w:adjustRightInd w:val="0"/>
        <w:spacing w:line="240" w:lineRule="auto"/>
        <w:jc w:val="left"/>
        <w:rPr>
          <w:rFonts w:ascii="Courier New" w:eastAsiaTheme="minorEastAsia" w:hAnsi="Courier New" w:cs="Courier New"/>
          <w:sz w:val="21"/>
          <w:szCs w:val="16"/>
        </w:rPr>
      </w:pPr>
      <w:r w:rsidRPr="00F608CA">
        <w:rPr>
          <w:rFonts w:ascii="Courier New" w:eastAsiaTheme="minorEastAsia" w:hAnsi="Courier New" w:cs="Courier New"/>
          <w:sz w:val="21"/>
          <w:szCs w:val="16"/>
          <w:u w:val="single"/>
        </w:rPr>
        <w:t xml:space="preserve">            [Blank </w:t>
      </w:r>
      <w:r w:rsidRPr="00F608CA">
        <w:rPr>
          <w:rFonts w:ascii="Courier New" w:eastAsiaTheme="minorEastAsia" w:hAnsi="Courier New" w:cs="Courier New"/>
          <w:color w:val="137646"/>
          <w:sz w:val="21"/>
          <w:szCs w:val="16"/>
          <w:u w:val="single"/>
        </w:rPr>
        <w:t>6</w:t>
      </w:r>
      <w:r w:rsidRPr="00F608CA">
        <w:rPr>
          <w:rFonts w:ascii="Courier New" w:eastAsiaTheme="minorEastAsia" w:hAnsi="Courier New" w:cs="Courier New"/>
          <w:sz w:val="21"/>
          <w:szCs w:val="16"/>
          <w:u w:val="single"/>
        </w:rPr>
        <w:t xml:space="preserve">]  </w:t>
      </w:r>
      <w:r w:rsidRPr="00F608CA">
        <w:rPr>
          <w:rFonts w:ascii="Courier New" w:eastAsiaTheme="minorEastAsia" w:hAnsi="Courier New" w:cs="Courier New"/>
          <w:color w:val="0F7001"/>
          <w:sz w:val="21"/>
          <w:szCs w:val="16"/>
          <w:u w:val="single"/>
        </w:rPr>
        <w:t># Update max_value to the current number</w:t>
      </w:r>
    </w:p>
    <w:p w14:paraId="0BDCE2E8" w14:textId="77777777" w:rsidR="00757285" w:rsidRPr="00F608CA" w:rsidRDefault="00757285" w:rsidP="00757285">
      <w:pPr>
        <w:suppressAutoHyphens w:val="0"/>
        <w:autoSpaceDE w:val="0"/>
        <w:autoSpaceDN w:val="0"/>
        <w:adjustRightInd w:val="0"/>
        <w:spacing w:line="240" w:lineRule="auto"/>
        <w:jc w:val="left"/>
        <w:rPr>
          <w:rFonts w:ascii="Courier New" w:eastAsiaTheme="minorEastAsia" w:hAnsi="Courier New" w:cs="Courier New"/>
          <w:sz w:val="21"/>
          <w:szCs w:val="16"/>
        </w:rPr>
      </w:pPr>
      <w:r w:rsidRPr="00F608CA">
        <w:rPr>
          <w:rFonts w:ascii="Courier New" w:eastAsiaTheme="minorEastAsia" w:hAnsi="Courier New" w:cs="Courier New"/>
          <w:sz w:val="21"/>
          <w:szCs w:val="16"/>
          <w:u w:val="single"/>
        </w:rPr>
        <w:t xml:space="preserve">    </w:t>
      </w:r>
      <w:r w:rsidRPr="00F608CA">
        <w:rPr>
          <w:rFonts w:ascii="Courier New" w:eastAsiaTheme="minorEastAsia" w:hAnsi="Courier New" w:cs="Courier New"/>
          <w:color w:val="0000FF"/>
          <w:sz w:val="21"/>
          <w:szCs w:val="16"/>
          <w:u w:val="single"/>
        </w:rPr>
        <w:t>return</w:t>
      </w:r>
      <w:r w:rsidRPr="00F608CA">
        <w:rPr>
          <w:rFonts w:ascii="Courier New" w:eastAsiaTheme="minorEastAsia" w:hAnsi="Courier New" w:cs="Courier New"/>
          <w:sz w:val="21"/>
          <w:szCs w:val="16"/>
          <w:u w:val="single"/>
        </w:rPr>
        <w:t xml:space="preserve"> [Blank </w:t>
      </w:r>
      <w:r w:rsidRPr="00F608CA">
        <w:rPr>
          <w:rFonts w:ascii="Courier New" w:eastAsiaTheme="minorEastAsia" w:hAnsi="Courier New" w:cs="Courier New"/>
          <w:color w:val="137646"/>
          <w:sz w:val="21"/>
          <w:szCs w:val="16"/>
          <w:u w:val="single"/>
        </w:rPr>
        <w:t>7</w:t>
      </w:r>
      <w:r w:rsidRPr="00F608CA">
        <w:rPr>
          <w:rFonts w:ascii="Courier New" w:eastAsiaTheme="minorEastAsia" w:hAnsi="Courier New" w:cs="Courier New"/>
          <w:sz w:val="21"/>
          <w:szCs w:val="16"/>
          <w:u w:val="single"/>
        </w:rPr>
        <w:t xml:space="preserve">]  </w:t>
      </w:r>
      <w:r w:rsidRPr="00F608CA">
        <w:rPr>
          <w:rFonts w:ascii="Courier New" w:eastAsiaTheme="minorEastAsia" w:hAnsi="Courier New" w:cs="Courier New"/>
          <w:color w:val="0F7001"/>
          <w:sz w:val="21"/>
          <w:szCs w:val="16"/>
          <w:u w:val="single"/>
        </w:rPr>
        <w:t># Return the maximum value</w:t>
      </w:r>
    </w:p>
    <w:p w14:paraId="33F99B20" w14:textId="77777777" w:rsidR="00757285" w:rsidRPr="00F608CA" w:rsidRDefault="00757285" w:rsidP="00757285">
      <w:pPr>
        <w:suppressAutoHyphens w:val="0"/>
        <w:autoSpaceDE w:val="0"/>
        <w:autoSpaceDN w:val="0"/>
        <w:adjustRightInd w:val="0"/>
        <w:spacing w:line="240" w:lineRule="auto"/>
        <w:jc w:val="left"/>
        <w:rPr>
          <w:rFonts w:ascii="Courier New" w:eastAsiaTheme="minorEastAsia" w:hAnsi="Courier New" w:cs="Courier New"/>
          <w:sz w:val="21"/>
          <w:szCs w:val="16"/>
        </w:rPr>
      </w:pPr>
    </w:p>
    <w:p w14:paraId="09C0E0FC" w14:textId="77777777" w:rsidR="00757285" w:rsidRPr="00F608CA" w:rsidRDefault="00757285" w:rsidP="00757285">
      <w:pPr>
        <w:suppressAutoHyphens w:val="0"/>
        <w:autoSpaceDE w:val="0"/>
        <w:autoSpaceDN w:val="0"/>
        <w:adjustRightInd w:val="0"/>
        <w:spacing w:line="240" w:lineRule="auto"/>
        <w:jc w:val="left"/>
        <w:rPr>
          <w:rFonts w:ascii="Courier New" w:eastAsiaTheme="minorEastAsia" w:hAnsi="Courier New" w:cs="Courier New"/>
          <w:sz w:val="21"/>
          <w:szCs w:val="16"/>
        </w:rPr>
      </w:pPr>
      <w:r w:rsidRPr="00F608CA">
        <w:rPr>
          <w:rFonts w:ascii="Courier New" w:eastAsiaTheme="minorEastAsia" w:hAnsi="Courier New" w:cs="Courier New"/>
          <w:sz w:val="21"/>
          <w:szCs w:val="16"/>
          <w:u w:val="single"/>
        </w:rPr>
        <w:t>result = find_max([</w:t>
      </w:r>
      <w:r w:rsidRPr="00F608CA">
        <w:rPr>
          <w:rFonts w:ascii="Courier New" w:eastAsiaTheme="minorEastAsia" w:hAnsi="Courier New" w:cs="Courier New"/>
          <w:color w:val="137646"/>
          <w:sz w:val="21"/>
          <w:szCs w:val="16"/>
          <w:u w:val="single"/>
        </w:rPr>
        <w:t>7</w:t>
      </w:r>
      <w:r w:rsidRPr="00F608CA">
        <w:rPr>
          <w:rFonts w:ascii="Courier New" w:eastAsiaTheme="minorEastAsia" w:hAnsi="Courier New" w:cs="Courier New"/>
          <w:sz w:val="21"/>
          <w:szCs w:val="16"/>
          <w:u w:val="single"/>
        </w:rPr>
        <w:t xml:space="preserve">, </w:t>
      </w:r>
      <w:r w:rsidRPr="00F608CA">
        <w:rPr>
          <w:rFonts w:ascii="Courier New" w:eastAsiaTheme="minorEastAsia" w:hAnsi="Courier New" w:cs="Courier New"/>
          <w:color w:val="137646"/>
          <w:sz w:val="21"/>
          <w:szCs w:val="16"/>
          <w:u w:val="single"/>
        </w:rPr>
        <w:t>2</w:t>
      </w:r>
      <w:r w:rsidRPr="00F608CA">
        <w:rPr>
          <w:rFonts w:ascii="Courier New" w:eastAsiaTheme="minorEastAsia" w:hAnsi="Courier New" w:cs="Courier New"/>
          <w:sz w:val="21"/>
          <w:szCs w:val="16"/>
          <w:u w:val="single"/>
        </w:rPr>
        <w:t xml:space="preserve">, </w:t>
      </w:r>
      <w:r w:rsidRPr="00F608CA">
        <w:rPr>
          <w:rFonts w:ascii="Courier New" w:eastAsiaTheme="minorEastAsia" w:hAnsi="Courier New" w:cs="Courier New"/>
          <w:color w:val="137646"/>
          <w:sz w:val="21"/>
          <w:szCs w:val="16"/>
          <w:u w:val="single"/>
        </w:rPr>
        <w:t>9</w:t>
      </w:r>
      <w:r w:rsidRPr="00F608CA">
        <w:rPr>
          <w:rFonts w:ascii="Courier New" w:eastAsiaTheme="minorEastAsia" w:hAnsi="Courier New" w:cs="Courier New"/>
          <w:sz w:val="21"/>
          <w:szCs w:val="16"/>
          <w:u w:val="single"/>
        </w:rPr>
        <w:t xml:space="preserve">, </w:t>
      </w:r>
      <w:r w:rsidRPr="00F608CA">
        <w:rPr>
          <w:rFonts w:ascii="Courier New" w:eastAsiaTheme="minorEastAsia" w:hAnsi="Courier New" w:cs="Courier New"/>
          <w:color w:val="137646"/>
          <w:sz w:val="21"/>
          <w:szCs w:val="16"/>
          <w:u w:val="single"/>
        </w:rPr>
        <w:t>4</w:t>
      </w:r>
      <w:r w:rsidRPr="00F608CA">
        <w:rPr>
          <w:rFonts w:ascii="Courier New" w:eastAsiaTheme="minorEastAsia" w:hAnsi="Courier New" w:cs="Courier New"/>
          <w:sz w:val="21"/>
          <w:szCs w:val="16"/>
          <w:u w:val="single"/>
        </w:rPr>
        <w:t xml:space="preserve">, </w:t>
      </w:r>
      <w:r w:rsidRPr="00F608CA">
        <w:rPr>
          <w:rFonts w:ascii="Courier New" w:eastAsiaTheme="minorEastAsia" w:hAnsi="Courier New" w:cs="Courier New"/>
          <w:color w:val="137646"/>
          <w:sz w:val="21"/>
          <w:szCs w:val="16"/>
          <w:u w:val="single"/>
        </w:rPr>
        <w:t>5</w:t>
      </w:r>
      <w:r w:rsidRPr="00F608CA">
        <w:rPr>
          <w:rFonts w:ascii="Courier New" w:eastAsiaTheme="minorEastAsia" w:hAnsi="Courier New" w:cs="Courier New"/>
          <w:sz w:val="21"/>
          <w:szCs w:val="16"/>
          <w:u w:val="single"/>
        </w:rPr>
        <w:t>])</w:t>
      </w:r>
    </w:p>
    <w:p w14:paraId="4783EC87" w14:textId="77777777" w:rsidR="00757285" w:rsidRPr="00F608CA" w:rsidRDefault="00757285" w:rsidP="00757285">
      <w:pPr>
        <w:suppressAutoHyphens w:val="0"/>
        <w:autoSpaceDE w:val="0"/>
        <w:autoSpaceDN w:val="0"/>
        <w:adjustRightInd w:val="0"/>
        <w:spacing w:line="240" w:lineRule="auto"/>
        <w:jc w:val="left"/>
        <w:rPr>
          <w:rFonts w:ascii="Courier New" w:eastAsiaTheme="minorEastAsia" w:hAnsi="Courier New" w:cs="Courier New"/>
          <w:sz w:val="21"/>
          <w:szCs w:val="16"/>
        </w:rPr>
      </w:pPr>
      <w:r w:rsidRPr="00F608CA">
        <w:rPr>
          <w:rFonts w:ascii="Courier New" w:eastAsiaTheme="minorEastAsia" w:hAnsi="Courier New" w:cs="Courier New"/>
          <w:sz w:val="21"/>
          <w:szCs w:val="16"/>
          <w:u w:val="single"/>
        </w:rPr>
        <w:t>print(result)</w:t>
      </w:r>
    </w:p>
    <w:p w14:paraId="2B15CDBD" w14:textId="77777777" w:rsidR="00757285" w:rsidRDefault="00757285" w:rsidP="00757285">
      <w:pPr>
        <w:tabs>
          <w:tab w:val="left" w:pos="4306"/>
        </w:tabs>
        <w:rPr>
          <w:rFonts w:ascii="Courier New" w:hAnsi="Courier New" w:cs="Courier New"/>
          <w:bCs/>
          <w:sz w:val="21"/>
          <w:szCs w:val="21"/>
        </w:rPr>
      </w:pPr>
    </w:p>
    <w:p w14:paraId="7E828534" w14:textId="16B906A3" w:rsidR="00757285" w:rsidRPr="00F32D7A" w:rsidRDefault="00757285" w:rsidP="00757285">
      <w:pPr>
        <w:tabs>
          <w:tab w:val="left" w:pos="4306"/>
        </w:tabs>
        <w:rPr>
          <w:rFonts w:ascii="Calibri" w:hAnsi="Calibri"/>
          <w:b/>
          <w:i/>
          <w:iCs/>
          <w:szCs w:val="24"/>
        </w:rPr>
      </w:pPr>
      <w:r>
        <w:rPr>
          <w:rFonts w:ascii="Calibri" w:hAnsi="Calibri"/>
          <w:b/>
          <w:i/>
          <w:iCs/>
          <w:szCs w:val="24"/>
        </w:rPr>
        <w:t xml:space="preserve">Q. </w:t>
      </w:r>
      <w:r w:rsidRPr="00F32D7A">
        <w:rPr>
          <w:rFonts w:ascii="Calibri" w:hAnsi="Calibri"/>
          <w:b/>
          <w:i/>
          <w:iCs/>
          <w:szCs w:val="24"/>
        </w:rPr>
        <w:t>What is the resulting val</w:t>
      </w:r>
      <w:r>
        <w:rPr>
          <w:rFonts w:ascii="Calibri" w:hAnsi="Calibri"/>
          <w:b/>
          <w:i/>
          <w:iCs/>
          <w:szCs w:val="24"/>
        </w:rPr>
        <w:t>u</w:t>
      </w:r>
      <w:r w:rsidRPr="00F32D7A">
        <w:rPr>
          <w:rFonts w:ascii="Calibri" w:hAnsi="Calibri"/>
          <w:b/>
          <w:i/>
          <w:iCs/>
          <w:szCs w:val="24"/>
        </w:rPr>
        <w:t>e?</w:t>
      </w:r>
    </w:p>
    <w:p w14:paraId="3F875FA9" w14:textId="77777777" w:rsidR="00757285" w:rsidRDefault="00757285" w:rsidP="00246203">
      <w:pPr>
        <w:autoSpaceDE w:val="0"/>
        <w:autoSpaceDN w:val="0"/>
        <w:adjustRightInd w:val="0"/>
        <w:rPr>
          <w:rFonts w:asciiTheme="minorHAnsi" w:hAnsiTheme="minorHAnsi" w:cstheme="minorHAnsi"/>
          <w:b/>
          <w:szCs w:val="24"/>
        </w:rPr>
      </w:pPr>
    </w:p>
    <w:p w14:paraId="1213FE48" w14:textId="70ECE889" w:rsidR="00246203" w:rsidRDefault="00822BA4" w:rsidP="00246203">
      <w:pPr>
        <w:autoSpaceDE w:val="0"/>
        <w:autoSpaceDN w:val="0"/>
        <w:adjustRightInd w:val="0"/>
        <w:rPr>
          <w:rFonts w:ascii="Calibri" w:hAnsi="Calibri" w:cs="Calibri"/>
          <w:b/>
          <w:bCs/>
          <w:szCs w:val="24"/>
        </w:rPr>
      </w:pPr>
      <w:r>
        <w:rPr>
          <w:rFonts w:asciiTheme="minorHAnsi" w:hAnsiTheme="minorHAnsi" w:cstheme="minorHAnsi"/>
          <w:b/>
          <w:szCs w:val="24"/>
        </w:rPr>
        <w:t xml:space="preserve">Practice </w:t>
      </w:r>
      <w:r w:rsidR="00246203">
        <w:rPr>
          <w:rFonts w:ascii="Calibri" w:hAnsi="Calibri" w:cs="Calibri"/>
          <w:b/>
          <w:bCs/>
          <w:szCs w:val="24"/>
        </w:rPr>
        <w:t>Task</w:t>
      </w:r>
      <w:r>
        <w:rPr>
          <w:rFonts w:ascii="Calibri" w:hAnsi="Calibri" w:cs="Calibri"/>
          <w:b/>
          <w:bCs/>
          <w:szCs w:val="24"/>
        </w:rPr>
        <w:t xml:space="preserve"> </w:t>
      </w:r>
      <w:r w:rsidR="00757285">
        <w:rPr>
          <w:rFonts w:ascii="Calibri" w:hAnsi="Calibri" w:cs="Calibri"/>
          <w:b/>
          <w:bCs/>
          <w:szCs w:val="24"/>
        </w:rPr>
        <w:t>5</w:t>
      </w:r>
    </w:p>
    <w:p w14:paraId="439D6388" w14:textId="2544E812" w:rsidR="009A758E" w:rsidRPr="009A758E" w:rsidRDefault="009A758E" w:rsidP="009A758E">
      <w:pPr>
        <w:autoSpaceDE w:val="0"/>
        <w:autoSpaceDN w:val="0"/>
        <w:adjustRightInd w:val="0"/>
        <w:rPr>
          <w:rFonts w:ascii="Calibri" w:hAnsi="Calibri" w:cs="Calibri"/>
          <w:szCs w:val="24"/>
        </w:rPr>
      </w:pPr>
      <w:r>
        <w:rPr>
          <w:rFonts w:ascii="Calibri" w:hAnsi="Calibri" w:cs="Calibri"/>
          <w:szCs w:val="24"/>
        </w:rPr>
        <w:t>Y</w:t>
      </w:r>
      <w:r w:rsidRPr="009A758E">
        <w:rPr>
          <w:rFonts w:ascii="Calibri" w:hAnsi="Calibri" w:cs="Calibri"/>
          <w:szCs w:val="24"/>
        </w:rPr>
        <w:t>ou have been hired by a small local store to develop a simple inventory management system that will help track the store's stock. The store sells various products, and you are required to create a program</w:t>
      </w:r>
      <w:r w:rsidR="00342C4D">
        <w:rPr>
          <w:rFonts w:ascii="Calibri" w:hAnsi="Calibri" w:cs="Calibri"/>
          <w:szCs w:val="24"/>
        </w:rPr>
        <w:t xml:space="preserve"> </w:t>
      </w:r>
      <w:r w:rsidRPr="009A758E">
        <w:rPr>
          <w:rFonts w:ascii="Calibri" w:hAnsi="Calibri" w:cs="Calibri"/>
          <w:szCs w:val="24"/>
        </w:rPr>
        <w:t>that can add items to the inventory, sell items, and display the current stock. The store owner has requested that the program be able to:</w:t>
      </w:r>
    </w:p>
    <w:p w14:paraId="080029EF" w14:textId="77777777" w:rsidR="009A758E" w:rsidRPr="00E05992" w:rsidRDefault="009A758E" w:rsidP="00E05992">
      <w:pPr>
        <w:pStyle w:val="ListParagraph"/>
        <w:numPr>
          <w:ilvl w:val="0"/>
          <w:numId w:val="20"/>
        </w:numPr>
        <w:autoSpaceDE w:val="0"/>
        <w:autoSpaceDN w:val="0"/>
        <w:adjustRightInd w:val="0"/>
        <w:rPr>
          <w:rFonts w:ascii="Calibri" w:hAnsi="Calibri" w:cs="Calibri"/>
          <w:szCs w:val="24"/>
        </w:rPr>
      </w:pPr>
      <w:r w:rsidRPr="00E05992">
        <w:rPr>
          <w:rFonts w:ascii="Calibri" w:hAnsi="Calibri" w:cs="Calibri"/>
          <w:szCs w:val="24"/>
        </w:rPr>
        <w:t>Add new items to the inventory.</w:t>
      </w:r>
    </w:p>
    <w:p w14:paraId="09555AEB" w14:textId="77777777" w:rsidR="009A758E" w:rsidRPr="00E05992" w:rsidRDefault="009A758E" w:rsidP="00E05992">
      <w:pPr>
        <w:pStyle w:val="ListParagraph"/>
        <w:numPr>
          <w:ilvl w:val="0"/>
          <w:numId w:val="20"/>
        </w:numPr>
        <w:autoSpaceDE w:val="0"/>
        <w:autoSpaceDN w:val="0"/>
        <w:adjustRightInd w:val="0"/>
        <w:rPr>
          <w:rFonts w:ascii="Calibri" w:hAnsi="Calibri" w:cs="Calibri"/>
          <w:szCs w:val="24"/>
        </w:rPr>
      </w:pPr>
      <w:r w:rsidRPr="00E05992">
        <w:rPr>
          <w:rFonts w:ascii="Calibri" w:hAnsi="Calibri" w:cs="Calibri"/>
          <w:szCs w:val="24"/>
        </w:rPr>
        <w:t>Sell items and deduct the quantity from the inventory.</w:t>
      </w:r>
    </w:p>
    <w:p w14:paraId="2A8D997A" w14:textId="77777777" w:rsidR="009A758E" w:rsidRPr="00E05992" w:rsidRDefault="009A758E" w:rsidP="00E05992">
      <w:pPr>
        <w:pStyle w:val="ListParagraph"/>
        <w:numPr>
          <w:ilvl w:val="0"/>
          <w:numId w:val="20"/>
        </w:numPr>
        <w:autoSpaceDE w:val="0"/>
        <w:autoSpaceDN w:val="0"/>
        <w:adjustRightInd w:val="0"/>
        <w:rPr>
          <w:rFonts w:ascii="Calibri" w:hAnsi="Calibri" w:cs="Calibri"/>
          <w:szCs w:val="24"/>
        </w:rPr>
      </w:pPr>
      <w:r w:rsidRPr="00E05992">
        <w:rPr>
          <w:rFonts w:ascii="Calibri" w:hAnsi="Calibri" w:cs="Calibri"/>
          <w:szCs w:val="24"/>
        </w:rPr>
        <w:t>Handle errors, such as attempting to sell more items than are available in stock.</w:t>
      </w:r>
    </w:p>
    <w:p w14:paraId="1545A854" w14:textId="77777777" w:rsidR="009A758E" w:rsidRPr="00E05992" w:rsidRDefault="009A758E" w:rsidP="00E05992">
      <w:pPr>
        <w:pStyle w:val="ListParagraph"/>
        <w:numPr>
          <w:ilvl w:val="0"/>
          <w:numId w:val="20"/>
        </w:numPr>
        <w:autoSpaceDE w:val="0"/>
        <w:autoSpaceDN w:val="0"/>
        <w:adjustRightInd w:val="0"/>
        <w:rPr>
          <w:rFonts w:ascii="Calibri" w:hAnsi="Calibri" w:cs="Calibri"/>
          <w:szCs w:val="24"/>
        </w:rPr>
      </w:pPr>
      <w:r w:rsidRPr="00E05992">
        <w:rPr>
          <w:rFonts w:ascii="Calibri" w:hAnsi="Calibri" w:cs="Calibri"/>
          <w:szCs w:val="24"/>
        </w:rPr>
        <w:t>Display the current inventory at any given time.</w:t>
      </w:r>
    </w:p>
    <w:p w14:paraId="37C0C1B2" w14:textId="77777777" w:rsidR="00342C4D" w:rsidRDefault="00342C4D" w:rsidP="009A758E">
      <w:pPr>
        <w:autoSpaceDE w:val="0"/>
        <w:autoSpaceDN w:val="0"/>
        <w:adjustRightInd w:val="0"/>
        <w:rPr>
          <w:rFonts w:ascii="Calibri" w:hAnsi="Calibri" w:cs="Calibri"/>
          <w:b/>
          <w:bCs/>
          <w:szCs w:val="24"/>
        </w:rPr>
      </w:pPr>
    </w:p>
    <w:p w14:paraId="56268B99" w14:textId="32FF087F" w:rsidR="002A230F" w:rsidRPr="00E05992" w:rsidRDefault="009A758E" w:rsidP="009A758E">
      <w:pPr>
        <w:autoSpaceDE w:val="0"/>
        <w:autoSpaceDN w:val="0"/>
        <w:adjustRightInd w:val="0"/>
        <w:rPr>
          <w:rFonts w:ascii="Calibri" w:hAnsi="Calibri" w:cs="Calibri"/>
          <w:szCs w:val="24"/>
        </w:rPr>
      </w:pPr>
      <w:r w:rsidRPr="009A758E">
        <w:rPr>
          <w:rFonts w:ascii="Calibri" w:hAnsi="Calibri" w:cs="Calibri"/>
          <w:szCs w:val="24"/>
        </w:rPr>
        <w:t xml:space="preserve">Write a Python program that meets the following requirements using a </w:t>
      </w:r>
      <w:r w:rsidRPr="00E05992">
        <w:rPr>
          <w:rFonts w:ascii="Calibri" w:hAnsi="Calibri" w:cs="Calibri"/>
          <w:b/>
          <w:bCs/>
          <w:szCs w:val="24"/>
          <w:u w:val="single"/>
        </w:rPr>
        <w:t>dictionary</w:t>
      </w:r>
      <w:r w:rsidRPr="009A758E">
        <w:rPr>
          <w:rFonts w:ascii="Calibri" w:hAnsi="Calibri" w:cs="Calibri"/>
          <w:szCs w:val="24"/>
        </w:rPr>
        <w:t xml:space="preserve"> to track inventory.</w:t>
      </w:r>
    </w:p>
    <w:p w14:paraId="2E860961" w14:textId="77777777" w:rsidR="00A90C18" w:rsidRDefault="00A90C18" w:rsidP="009A758E">
      <w:pPr>
        <w:autoSpaceDE w:val="0"/>
        <w:autoSpaceDN w:val="0"/>
        <w:adjustRightInd w:val="0"/>
        <w:rPr>
          <w:rFonts w:ascii="Calibri" w:hAnsi="Calibri" w:cs="Calibri"/>
          <w:b/>
          <w:bCs/>
          <w:szCs w:val="24"/>
        </w:rPr>
      </w:pPr>
    </w:p>
    <w:p w14:paraId="2BEBBAB7" w14:textId="7E737615" w:rsidR="009A758E" w:rsidRPr="009A758E" w:rsidRDefault="009A758E" w:rsidP="009A758E">
      <w:pPr>
        <w:autoSpaceDE w:val="0"/>
        <w:autoSpaceDN w:val="0"/>
        <w:adjustRightInd w:val="0"/>
        <w:rPr>
          <w:rFonts w:ascii="Calibri" w:hAnsi="Calibri" w:cs="Calibri"/>
          <w:b/>
          <w:bCs/>
          <w:szCs w:val="24"/>
        </w:rPr>
      </w:pPr>
      <w:r w:rsidRPr="009A758E">
        <w:rPr>
          <w:rFonts w:ascii="Calibri" w:hAnsi="Calibri" w:cs="Calibri"/>
          <w:b/>
          <w:bCs/>
          <w:szCs w:val="24"/>
        </w:rPr>
        <w:t>Requirements:</w:t>
      </w:r>
    </w:p>
    <w:p w14:paraId="0D66CF42" w14:textId="6DB8F216" w:rsidR="009A758E" w:rsidRPr="009A758E" w:rsidRDefault="009A758E" w:rsidP="00E05992">
      <w:pPr>
        <w:numPr>
          <w:ilvl w:val="0"/>
          <w:numId w:val="19"/>
        </w:numPr>
        <w:autoSpaceDE w:val="0"/>
        <w:autoSpaceDN w:val="0"/>
        <w:adjustRightInd w:val="0"/>
        <w:jc w:val="left"/>
        <w:rPr>
          <w:rFonts w:ascii="Calibri" w:hAnsi="Calibri" w:cs="Calibri"/>
          <w:szCs w:val="24"/>
        </w:rPr>
      </w:pPr>
      <w:r w:rsidRPr="009A758E">
        <w:rPr>
          <w:rFonts w:ascii="Calibri" w:hAnsi="Calibri" w:cs="Calibri"/>
          <w:b/>
          <w:bCs/>
          <w:szCs w:val="24"/>
        </w:rPr>
        <w:t>Add Items to Inventory</w:t>
      </w:r>
      <w:r w:rsidRPr="009A758E">
        <w:rPr>
          <w:rFonts w:ascii="Calibri" w:hAnsi="Calibri" w:cs="Calibri"/>
          <w:szCs w:val="24"/>
        </w:rPr>
        <w:t>:</w:t>
      </w:r>
      <w:r w:rsidRPr="009A758E">
        <w:rPr>
          <w:rFonts w:ascii="Calibri" w:hAnsi="Calibri" w:cs="Calibri"/>
          <w:szCs w:val="24"/>
        </w:rPr>
        <w:br/>
        <w:t xml:space="preserve">The program should allow items to be added to the inventory. Each item will have a </w:t>
      </w:r>
      <w:r w:rsidR="000E457A" w:rsidRPr="00E05992">
        <w:rPr>
          <w:rFonts w:ascii="Calibri" w:hAnsi="Calibri" w:cs="Calibri"/>
          <w:szCs w:val="24"/>
          <w:u w:val="single"/>
        </w:rPr>
        <w:t>unique</w:t>
      </w:r>
      <w:r w:rsidR="000E457A">
        <w:rPr>
          <w:rFonts w:ascii="Calibri" w:hAnsi="Calibri" w:cs="Calibri"/>
          <w:szCs w:val="24"/>
        </w:rPr>
        <w:t xml:space="preserve"> </w:t>
      </w:r>
      <w:r w:rsidRPr="009A758E">
        <w:rPr>
          <w:rFonts w:ascii="Calibri" w:hAnsi="Calibri" w:cs="Calibri"/>
          <w:szCs w:val="24"/>
        </w:rPr>
        <w:t xml:space="preserve">name (e.g., "apple", "banana", etc.) and an associated quantity. If the item already exists in the inventory, </w:t>
      </w:r>
      <w:r w:rsidRPr="009A758E">
        <w:rPr>
          <w:rFonts w:ascii="Calibri" w:hAnsi="Calibri" w:cs="Calibri"/>
          <w:szCs w:val="24"/>
        </w:rPr>
        <w:lastRenderedPageBreak/>
        <w:t>the program should increase the quantity by the specified amount. If the item is new, it should be added to the inventory.</w:t>
      </w:r>
    </w:p>
    <w:p w14:paraId="3C29C31C" w14:textId="77777777" w:rsidR="009A758E" w:rsidRPr="009A758E" w:rsidRDefault="009A758E" w:rsidP="00E05992">
      <w:pPr>
        <w:numPr>
          <w:ilvl w:val="0"/>
          <w:numId w:val="19"/>
        </w:numPr>
        <w:autoSpaceDE w:val="0"/>
        <w:autoSpaceDN w:val="0"/>
        <w:adjustRightInd w:val="0"/>
        <w:jc w:val="left"/>
        <w:rPr>
          <w:rFonts w:ascii="Calibri" w:hAnsi="Calibri" w:cs="Calibri"/>
          <w:szCs w:val="24"/>
        </w:rPr>
      </w:pPr>
      <w:r w:rsidRPr="009A758E">
        <w:rPr>
          <w:rFonts w:ascii="Calibri" w:hAnsi="Calibri" w:cs="Calibri"/>
          <w:b/>
          <w:bCs/>
          <w:szCs w:val="24"/>
        </w:rPr>
        <w:t>Sell Items from Inventory</w:t>
      </w:r>
      <w:r w:rsidRPr="009A758E">
        <w:rPr>
          <w:rFonts w:ascii="Calibri" w:hAnsi="Calibri" w:cs="Calibri"/>
          <w:szCs w:val="24"/>
        </w:rPr>
        <w:t>:</w:t>
      </w:r>
      <w:r w:rsidRPr="009A758E">
        <w:rPr>
          <w:rFonts w:ascii="Calibri" w:hAnsi="Calibri" w:cs="Calibri"/>
          <w:szCs w:val="24"/>
        </w:rPr>
        <w:br/>
        <w:t>The program should allow items to be sold by decreasing the quantity of the item in the inventory. If the quantity of the item is insufficient (i.e., trying to sell more than are available), the program should print an error message indicating that there is not enough stock.</w:t>
      </w:r>
    </w:p>
    <w:p w14:paraId="292EE27D" w14:textId="77777777" w:rsidR="009A758E" w:rsidRPr="009A758E" w:rsidRDefault="009A758E" w:rsidP="00E05992">
      <w:pPr>
        <w:numPr>
          <w:ilvl w:val="0"/>
          <w:numId w:val="19"/>
        </w:numPr>
        <w:autoSpaceDE w:val="0"/>
        <w:autoSpaceDN w:val="0"/>
        <w:adjustRightInd w:val="0"/>
        <w:jc w:val="left"/>
        <w:rPr>
          <w:rFonts w:ascii="Calibri" w:hAnsi="Calibri" w:cs="Calibri"/>
          <w:szCs w:val="24"/>
        </w:rPr>
      </w:pPr>
      <w:r w:rsidRPr="009A758E">
        <w:rPr>
          <w:rFonts w:ascii="Calibri" w:hAnsi="Calibri" w:cs="Calibri"/>
          <w:b/>
          <w:bCs/>
          <w:szCs w:val="24"/>
        </w:rPr>
        <w:t>Display Current Inventory</w:t>
      </w:r>
      <w:r w:rsidRPr="009A758E">
        <w:rPr>
          <w:rFonts w:ascii="Calibri" w:hAnsi="Calibri" w:cs="Calibri"/>
          <w:szCs w:val="24"/>
        </w:rPr>
        <w:t>:</w:t>
      </w:r>
      <w:r w:rsidRPr="009A758E">
        <w:rPr>
          <w:rFonts w:ascii="Calibri" w:hAnsi="Calibri" w:cs="Calibri"/>
          <w:szCs w:val="24"/>
        </w:rPr>
        <w:br/>
        <w:t>The program should allow the store owner to view the current inventory. The program should print out a list of all items and their quantities in the inventory.</w:t>
      </w:r>
    </w:p>
    <w:p w14:paraId="06B39CAC" w14:textId="77777777" w:rsidR="009A758E" w:rsidRPr="009A758E" w:rsidRDefault="009A758E" w:rsidP="00E05992">
      <w:pPr>
        <w:numPr>
          <w:ilvl w:val="0"/>
          <w:numId w:val="19"/>
        </w:numPr>
        <w:autoSpaceDE w:val="0"/>
        <w:autoSpaceDN w:val="0"/>
        <w:adjustRightInd w:val="0"/>
        <w:jc w:val="left"/>
        <w:rPr>
          <w:rFonts w:ascii="Calibri" w:hAnsi="Calibri" w:cs="Calibri"/>
          <w:szCs w:val="24"/>
        </w:rPr>
      </w:pPr>
      <w:r w:rsidRPr="009A758E">
        <w:rPr>
          <w:rFonts w:ascii="Calibri" w:hAnsi="Calibri" w:cs="Calibri"/>
          <w:b/>
          <w:bCs/>
          <w:szCs w:val="24"/>
        </w:rPr>
        <w:t>Error Handling</w:t>
      </w:r>
      <w:r w:rsidRPr="009A758E">
        <w:rPr>
          <w:rFonts w:ascii="Calibri" w:hAnsi="Calibri" w:cs="Calibri"/>
          <w:szCs w:val="24"/>
        </w:rPr>
        <w:t>:</w:t>
      </w:r>
      <w:r w:rsidRPr="009A758E">
        <w:rPr>
          <w:rFonts w:ascii="Calibri" w:hAnsi="Calibri" w:cs="Calibri"/>
          <w:szCs w:val="24"/>
        </w:rPr>
        <w:br/>
        <w:t>If the user tries to sell more items than are available or enters an invalid action, the program should print an error message explaining the problem.</w:t>
      </w:r>
    </w:p>
    <w:p w14:paraId="0CB0D7AB" w14:textId="77777777" w:rsidR="003A3CE9" w:rsidRPr="00616E58" w:rsidRDefault="003A3CE9" w:rsidP="00246203">
      <w:pPr>
        <w:autoSpaceDE w:val="0"/>
        <w:autoSpaceDN w:val="0"/>
        <w:adjustRightInd w:val="0"/>
        <w:rPr>
          <w:rFonts w:ascii="Calibri" w:hAnsi="Calibri" w:cs="Calibri"/>
          <w:szCs w:val="24"/>
        </w:rPr>
      </w:pPr>
    </w:p>
    <w:p w14:paraId="6CB7EC26" w14:textId="5F87CAA3" w:rsidR="00246203" w:rsidRPr="00616E58" w:rsidRDefault="00822BA4" w:rsidP="00246203">
      <w:pPr>
        <w:autoSpaceDE w:val="0"/>
        <w:autoSpaceDN w:val="0"/>
        <w:adjustRightInd w:val="0"/>
        <w:rPr>
          <w:rFonts w:ascii="Calibri" w:hAnsi="Calibri" w:cs="Calibri"/>
          <w:b/>
          <w:bCs/>
          <w:szCs w:val="24"/>
        </w:rPr>
      </w:pPr>
      <w:r>
        <w:rPr>
          <w:rFonts w:asciiTheme="minorHAnsi" w:hAnsiTheme="minorHAnsi" w:cstheme="minorHAnsi"/>
          <w:b/>
          <w:szCs w:val="24"/>
        </w:rPr>
        <w:t xml:space="preserve">Practice </w:t>
      </w:r>
      <w:r w:rsidR="00246203" w:rsidRPr="00616E58">
        <w:rPr>
          <w:rFonts w:ascii="Calibri" w:hAnsi="Calibri" w:cs="Calibri"/>
          <w:b/>
          <w:bCs/>
          <w:szCs w:val="24"/>
        </w:rPr>
        <w:t xml:space="preserve">Task </w:t>
      </w:r>
      <w:r w:rsidR="00757285">
        <w:rPr>
          <w:rFonts w:ascii="Calibri" w:hAnsi="Calibri" w:cs="Calibri"/>
          <w:b/>
          <w:bCs/>
          <w:szCs w:val="24"/>
        </w:rPr>
        <w:t>6</w:t>
      </w:r>
    </w:p>
    <w:p w14:paraId="1D5A97A3" w14:textId="285ECEBC" w:rsidR="00246203" w:rsidRPr="00616E58" w:rsidRDefault="2B785B2D" w:rsidP="2B785B2D">
      <w:pPr>
        <w:autoSpaceDE w:val="0"/>
        <w:autoSpaceDN w:val="0"/>
        <w:adjustRightInd w:val="0"/>
        <w:rPr>
          <w:rFonts w:ascii="Calibri" w:hAnsi="Calibri" w:cs="Calibri"/>
        </w:rPr>
      </w:pPr>
      <w:r w:rsidRPr="2B785B2D">
        <w:rPr>
          <w:rFonts w:ascii="Calibri" w:hAnsi="Calibri" w:cs="Calibri"/>
        </w:rPr>
        <w:t>Produce a sample file bank_accounts.txt, that contains a list of at least 10 sample account numbers that follow a 7-digit format 501xxxx (w</w:t>
      </w:r>
      <w:r w:rsidR="00E842B7">
        <w:rPr>
          <w:rFonts w:ascii="Calibri" w:hAnsi="Calibri" w:cs="Calibri"/>
        </w:rPr>
        <w:t>h</w:t>
      </w:r>
      <w:r w:rsidRPr="2B785B2D">
        <w:rPr>
          <w:rFonts w:ascii="Calibri" w:hAnsi="Calibri" w:cs="Calibri"/>
        </w:rPr>
        <w:t>ere you replace xxxx with unique numbers for each account), comma separated from a corresponding account balance (£) e.g.</w:t>
      </w:r>
    </w:p>
    <w:p w14:paraId="37781C5C" w14:textId="77777777" w:rsidR="00246203" w:rsidRPr="00616E58" w:rsidRDefault="00246203" w:rsidP="00246203">
      <w:pPr>
        <w:autoSpaceDE w:val="0"/>
        <w:autoSpaceDN w:val="0"/>
        <w:adjustRightInd w:val="0"/>
        <w:rPr>
          <w:rFonts w:ascii="Calibri" w:hAnsi="Calibri" w:cs="Calibri"/>
          <w:szCs w:val="24"/>
        </w:rPr>
      </w:pPr>
      <w:r w:rsidRPr="00616E58">
        <w:rPr>
          <w:rFonts w:ascii="Calibri" w:hAnsi="Calibri" w:cs="Calibri"/>
          <w:szCs w:val="24"/>
        </w:rPr>
        <w:t xml:space="preserve"> </w:t>
      </w:r>
    </w:p>
    <w:p w14:paraId="15E4CE97" w14:textId="77777777" w:rsidR="00246203" w:rsidRPr="00E05992" w:rsidRDefault="2B785B2D" w:rsidP="2B785B2D">
      <w:pPr>
        <w:autoSpaceDE w:val="0"/>
        <w:autoSpaceDN w:val="0"/>
        <w:adjustRightInd w:val="0"/>
        <w:rPr>
          <w:rFonts w:ascii="Courier" w:eastAsia="Courier" w:hAnsi="Courier" w:cs="Courier"/>
          <w:i/>
          <w:iCs/>
          <w:sz w:val="21"/>
          <w:szCs w:val="16"/>
        </w:rPr>
      </w:pPr>
      <w:r w:rsidRPr="00E05992">
        <w:rPr>
          <w:rFonts w:ascii="Courier" w:eastAsia="Courier" w:hAnsi="Courier" w:cs="Courier"/>
          <w:i/>
          <w:iCs/>
          <w:color w:val="000000" w:themeColor="text1"/>
          <w:sz w:val="21"/>
          <w:szCs w:val="16"/>
        </w:rPr>
        <w:t>#</w:t>
      </w:r>
      <w:r w:rsidRPr="00E05992">
        <w:rPr>
          <w:rFonts w:ascii="Courier" w:eastAsia="Courier" w:hAnsi="Courier" w:cs="Courier"/>
          <w:i/>
          <w:iCs/>
          <w:sz w:val="21"/>
          <w:szCs w:val="16"/>
        </w:rPr>
        <w:t xml:space="preserve"> Ac No, Balance (£) </w:t>
      </w:r>
    </w:p>
    <w:p w14:paraId="05D6302E" w14:textId="77777777" w:rsidR="00246203" w:rsidRPr="00E05992" w:rsidRDefault="2B785B2D" w:rsidP="2B785B2D">
      <w:pPr>
        <w:autoSpaceDE w:val="0"/>
        <w:autoSpaceDN w:val="0"/>
        <w:adjustRightInd w:val="0"/>
        <w:rPr>
          <w:rFonts w:ascii="Courier" w:eastAsia="Courier" w:hAnsi="Courier" w:cs="Courier"/>
          <w:sz w:val="21"/>
          <w:szCs w:val="16"/>
        </w:rPr>
      </w:pPr>
      <w:r w:rsidRPr="00E05992">
        <w:rPr>
          <w:rFonts w:ascii="Courier" w:eastAsia="Courier" w:hAnsi="Courier" w:cs="Courier"/>
          <w:sz w:val="21"/>
          <w:szCs w:val="16"/>
        </w:rPr>
        <w:t>5015687, 24400</w:t>
      </w:r>
    </w:p>
    <w:p w14:paraId="601BCE15" w14:textId="32F5FA90" w:rsidR="00246203" w:rsidRPr="00E05992" w:rsidRDefault="2B785B2D" w:rsidP="2B785B2D">
      <w:pPr>
        <w:autoSpaceDE w:val="0"/>
        <w:autoSpaceDN w:val="0"/>
        <w:adjustRightInd w:val="0"/>
        <w:rPr>
          <w:rFonts w:ascii="Courier" w:eastAsia="Courier" w:hAnsi="Courier" w:cs="Courier"/>
          <w:sz w:val="21"/>
          <w:szCs w:val="16"/>
        </w:rPr>
      </w:pPr>
      <w:r w:rsidRPr="00E05992">
        <w:rPr>
          <w:rFonts w:ascii="Courier" w:eastAsia="Courier" w:hAnsi="Courier" w:cs="Courier"/>
          <w:sz w:val="21"/>
          <w:szCs w:val="16"/>
        </w:rPr>
        <w:t>5014875, 13580</w:t>
      </w:r>
    </w:p>
    <w:p w14:paraId="7A4CD5BF" w14:textId="77777777" w:rsidR="00576820" w:rsidRPr="00616E58" w:rsidRDefault="00576820" w:rsidP="00246203">
      <w:pPr>
        <w:autoSpaceDE w:val="0"/>
        <w:autoSpaceDN w:val="0"/>
        <w:adjustRightInd w:val="0"/>
        <w:rPr>
          <w:rFonts w:ascii="Calibri" w:hAnsi="Calibri" w:cs="Calibri"/>
          <w:szCs w:val="24"/>
        </w:rPr>
      </w:pPr>
    </w:p>
    <w:p w14:paraId="73B84EFC" w14:textId="7775AFB8" w:rsidR="2B785B2D" w:rsidRDefault="00176BCD" w:rsidP="2B785B2D">
      <w:pPr>
        <w:rPr>
          <w:rFonts w:ascii="Calibri" w:hAnsi="Calibri" w:cs="Calibri"/>
        </w:rPr>
      </w:pPr>
      <w:r w:rsidRPr="00F32D7A">
        <w:rPr>
          <w:rFonts w:ascii="Calibri" w:hAnsi="Calibri" w:cs="Calibri"/>
          <w:b/>
          <w:bCs/>
        </w:rPr>
        <w:t xml:space="preserve">Part </w:t>
      </w:r>
      <w:r>
        <w:rPr>
          <w:rFonts w:ascii="Calibri" w:hAnsi="Calibri" w:cs="Calibri"/>
          <w:b/>
          <w:bCs/>
        </w:rPr>
        <w:t>A</w:t>
      </w:r>
      <w:r w:rsidRPr="00F32D7A">
        <w:rPr>
          <w:rFonts w:ascii="Calibri" w:hAnsi="Calibri" w:cs="Calibri"/>
          <w:b/>
          <w:bCs/>
        </w:rPr>
        <w:t>.</w:t>
      </w:r>
      <w:r>
        <w:rPr>
          <w:rFonts w:ascii="Calibri" w:hAnsi="Calibri" w:cs="Calibri"/>
        </w:rPr>
        <w:t xml:space="preserve"> </w:t>
      </w:r>
      <w:r w:rsidR="2B785B2D" w:rsidRPr="2B785B2D">
        <w:rPr>
          <w:rFonts w:ascii="Calibri" w:hAnsi="Calibri" w:cs="Calibri"/>
        </w:rPr>
        <w:t xml:space="preserve">Write a program that reads the contents of the file (using appropriate file I/O code) into a </w:t>
      </w:r>
      <w:r w:rsidR="2B785B2D" w:rsidRPr="00E05992">
        <w:rPr>
          <w:rFonts w:ascii="Calibri" w:hAnsi="Calibri" w:cs="Calibri"/>
          <w:b/>
          <w:bCs/>
        </w:rPr>
        <w:t>2-dimensional list</w:t>
      </w:r>
      <w:r w:rsidR="2B785B2D" w:rsidRPr="2B785B2D">
        <w:rPr>
          <w:rFonts w:ascii="Calibri" w:hAnsi="Calibri" w:cs="Calibri"/>
        </w:rPr>
        <w:t>. The program should request the user to enter, via the command line interface, a charge account number before the program checks whether the number is valid by searching for it in the 2d list. If the account number is found in the list, the program should display an output message indicating the number is valid and return the account balance. If the account number is not found in the list, the program should display a message indicating the number is invalid and offer the user a further attempt to enter a correct number. E,g.</w:t>
      </w:r>
    </w:p>
    <w:p w14:paraId="7A4BDE67" w14:textId="6323FEB8" w:rsidR="2B785B2D" w:rsidRDefault="2B785B2D" w:rsidP="2B785B2D">
      <w:pPr>
        <w:rPr>
          <w:rFonts w:ascii="Calibri" w:hAnsi="Calibri" w:cs="Calibri"/>
        </w:rPr>
      </w:pPr>
    </w:p>
    <w:p w14:paraId="4D68B6B3" w14:textId="4E1854A8" w:rsidR="2B785B2D" w:rsidRPr="00E05992" w:rsidRDefault="2B785B2D" w:rsidP="2B785B2D">
      <w:pPr>
        <w:rPr>
          <w:rFonts w:ascii="Courier" w:eastAsia="Courier" w:hAnsi="Courier" w:cs="Courier"/>
          <w:sz w:val="20"/>
        </w:rPr>
      </w:pPr>
      <w:r w:rsidRPr="00E05992">
        <w:rPr>
          <w:rFonts w:ascii="Courier" w:eastAsia="Courier" w:hAnsi="Courier" w:cs="Courier"/>
          <w:sz w:val="20"/>
          <w:szCs w:val="15"/>
        </w:rPr>
        <w:t xml:space="preserve">&gt;&gt; Enter an account number: </w:t>
      </w:r>
      <w:r w:rsidRPr="00E05992">
        <w:rPr>
          <w:rFonts w:ascii="Courier" w:eastAsia="Courier" w:hAnsi="Courier" w:cs="Courier"/>
          <w:sz w:val="20"/>
        </w:rPr>
        <w:t xml:space="preserve"> 5015687</w:t>
      </w:r>
    </w:p>
    <w:p w14:paraId="5820790D" w14:textId="07B284CC" w:rsidR="2B785B2D" w:rsidRDefault="2B785B2D" w:rsidP="2B785B2D">
      <w:pPr>
        <w:rPr>
          <w:rFonts w:ascii="Courier" w:eastAsia="Courier" w:hAnsi="Courier" w:cs="Courier"/>
          <w:sz w:val="20"/>
        </w:rPr>
      </w:pPr>
      <w:r w:rsidRPr="00E05992">
        <w:rPr>
          <w:rFonts w:ascii="Courier" w:eastAsia="Courier" w:hAnsi="Courier" w:cs="Courier"/>
          <w:sz w:val="20"/>
        </w:rPr>
        <w:t xml:space="preserve">&gt;&gt; Account 5015687 found. </w:t>
      </w:r>
    </w:p>
    <w:p w14:paraId="6B1BCABF" w14:textId="77777777" w:rsidR="00A90C18" w:rsidRPr="00E05992" w:rsidRDefault="00A90C18" w:rsidP="2B785B2D">
      <w:pPr>
        <w:rPr>
          <w:rFonts w:ascii="Courier" w:eastAsia="Courier" w:hAnsi="Courier" w:cs="Courier"/>
          <w:sz w:val="20"/>
        </w:rPr>
      </w:pPr>
    </w:p>
    <w:p w14:paraId="69BBCEAA" w14:textId="77777777" w:rsidR="00A90C18" w:rsidRDefault="00A90C18" w:rsidP="0063659C">
      <w:pPr>
        <w:rPr>
          <w:rFonts w:asciiTheme="minorHAnsi" w:hAnsiTheme="minorHAnsi" w:cstheme="minorBidi"/>
          <w:b/>
          <w:bCs/>
        </w:rPr>
      </w:pPr>
    </w:p>
    <w:p w14:paraId="712DBBA5" w14:textId="77777777" w:rsidR="00A90C18" w:rsidRDefault="00A90C18" w:rsidP="0063659C">
      <w:pPr>
        <w:rPr>
          <w:rFonts w:asciiTheme="minorHAnsi" w:hAnsiTheme="minorHAnsi" w:cstheme="minorBidi"/>
          <w:b/>
          <w:bCs/>
        </w:rPr>
      </w:pPr>
    </w:p>
    <w:p w14:paraId="796B387C" w14:textId="77777777" w:rsidR="00A90C18" w:rsidRDefault="00A90C18" w:rsidP="0063659C">
      <w:pPr>
        <w:rPr>
          <w:rFonts w:asciiTheme="minorHAnsi" w:hAnsiTheme="minorHAnsi" w:cstheme="minorBidi"/>
          <w:b/>
          <w:bCs/>
        </w:rPr>
      </w:pPr>
    </w:p>
    <w:p w14:paraId="4C505D4B" w14:textId="56F2B4F4" w:rsidR="00D13CF7" w:rsidRDefault="00A35F08" w:rsidP="00E05992">
      <w:pPr>
        <w:rPr>
          <w:rFonts w:ascii="Calibri" w:hAnsi="Calibri" w:cs="Calibri"/>
        </w:rPr>
      </w:pPr>
      <w:r>
        <w:rPr>
          <w:rFonts w:asciiTheme="minorHAnsi" w:hAnsiTheme="minorHAnsi" w:cstheme="minorBidi"/>
          <w:b/>
          <w:bCs/>
        </w:rPr>
        <w:t>P</w:t>
      </w:r>
      <w:r w:rsidR="0063659C">
        <w:rPr>
          <w:rFonts w:asciiTheme="minorHAnsi" w:hAnsiTheme="minorHAnsi" w:cstheme="minorBidi"/>
          <w:b/>
          <w:bCs/>
        </w:rPr>
        <w:t>art B.</w:t>
      </w:r>
      <w:r w:rsidR="0063659C">
        <w:rPr>
          <w:rFonts w:asciiTheme="minorHAnsi" w:hAnsiTheme="minorHAnsi" w:cstheme="minorBidi"/>
        </w:rPr>
        <w:t xml:space="preserve"> </w:t>
      </w:r>
      <w:r w:rsidR="2B785B2D" w:rsidRPr="2B785B2D">
        <w:rPr>
          <w:rFonts w:ascii="Calibri" w:hAnsi="Calibri" w:cs="Calibri"/>
        </w:rPr>
        <w:t xml:space="preserve">Develop </w:t>
      </w:r>
      <w:r w:rsidR="00990954">
        <w:rPr>
          <w:rFonts w:ascii="Calibri" w:hAnsi="Calibri" w:cs="Calibri"/>
        </w:rPr>
        <w:t xml:space="preserve">a function </w:t>
      </w:r>
      <w:r w:rsidR="2B785B2D" w:rsidRPr="2B785B2D">
        <w:rPr>
          <w:rFonts w:ascii="Calibri" w:hAnsi="Calibri" w:cs="Calibri"/>
        </w:rPr>
        <w:t xml:space="preserve">that can </w:t>
      </w:r>
      <w:r w:rsidR="2B785B2D" w:rsidRPr="00E05992">
        <w:rPr>
          <w:rFonts w:ascii="Calibri" w:hAnsi="Calibri" w:cs="Calibri"/>
          <w:u w:val="single"/>
        </w:rPr>
        <w:t>pickle</w:t>
      </w:r>
      <w:r w:rsidR="2B785B2D" w:rsidRPr="2B785B2D">
        <w:rPr>
          <w:rFonts w:ascii="Calibri" w:hAnsi="Calibri" w:cs="Calibri"/>
        </w:rPr>
        <w:t xml:space="preserve"> </w:t>
      </w:r>
      <w:r w:rsidR="00990954">
        <w:rPr>
          <w:rFonts w:ascii="Calibri" w:hAnsi="Calibri" w:cs="Calibri"/>
        </w:rPr>
        <w:t>the 2</w:t>
      </w:r>
      <w:r w:rsidR="002E7304">
        <w:rPr>
          <w:rFonts w:ascii="Calibri" w:hAnsi="Calibri" w:cs="Calibri"/>
        </w:rPr>
        <w:t>-</w:t>
      </w:r>
      <w:r w:rsidR="00990954">
        <w:rPr>
          <w:rFonts w:ascii="Calibri" w:hAnsi="Calibri" w:cs="Calibri"/>
        </w:rPr>
        <w:t>d</w:t>
      </w:r>
      <w:r w:rsidR="00990954" w:rsidRPr="2B785B2D">
        <w:rPr>
          <w:rFonts w:ascii="Calibri" w:hAnsi="Calibri" w:cs="Calibri"/>
        </w:rPr>
        <w:t xml:space="preserve"> </w:t>
      </w:r>
      <w:r w:rsidR="00990954">
        <w:rPr>
          <w:rFonts w:ascii="Calibri" w:hAnsi="Calibri" w:cs="Calibri"/>
        </w:rPr>
        <w:t>list</w:t>
      </w:r>
      <w:r w:rsidR="00990954" w:rsidRPr="2B785B2D">
        <w:rPr>
          <w:rFonts w:ascii="Calibri" w:hAnsi="Calibri" w:cs="Calibri"/>
        </w:rPr>
        <w:t xml:space="preserve"> </w:t>
      </w:r>
      <w:r w:rsidR="2B785B2D" w:rsidRPr="2B785B2D">
        <w:rPr>
          <w:rFonts w:ascii="Calibri" w:hAnsi="Calibri" w:cs="Calibri"/>
        </w:rPr>
        <w:t xml:space="preserve">of </w:t>
      </w:r>
      <w:r w:rsidR="009301E4">
        <w:rPr>
          <w:rFonts w:ascii="Calibri" w:hAnsi="Calibri" w:cs="Calibri"/>
        </w:rPr>
        <w:t>bank accounts created in Part A</w:t>
      </w:r>
      <w:r w:rsidR="00713C1A">
        <w:rPr>
          <w:rFonts w:ascii="Calibri" w:hAnsi="Calibri" w:cs="Calibri"/>
        </w:rPr>
        <w:t xml:space="preserve"> i.e.</w:t>
      </w:r>
      <w:r w:rsidR="009301E4" w:rsidRPr="2B785B2D">
        <w:rPr>
          <w:rFonts w:ascii="Calibri" w:hAnsi="Calibri" w:cs="Calibri"/>
        </w:rPr>
        <w:t xml:space="preserve"> </w:t>
      </w:r>
      <w:r w:rsidR="00A8635F">
        <w:rPr>
          <w:rFonts w:ascii="Calibri" w:hAnsi="Calibri" w:cs="Calibri"/>
        </w:rPr>
        <w:t>write</w:t>
      </w:r>
      <w:r w:rsidR="2B785B2D" w:rsidRPr="2B785B2D">
        <w:rPr>
          <w:rFonts w:ascii="Calibri" w:hAnsi="Calibri" w:cs="Calibri"/>
        </w:rPr>
        <w:t xml:space="preserve"> </w:t>
      </w:r>
      <w:r w:rsidR="00713C1A">
        <w:rPr>
          <w:rFonts w:ascii="Calibri" w:hAnsi="Calibri" w:cs="Calibri"/>
        </w:rPr>
        <w:t>the entire 2</w:t>
      </w:r>
      <w:r w:rsidR="002E7304">
        <w:rPr>
          <w:rFonts w:ascii="Calibri" w:hAnsi="Calibri" w:cs="Calibri"/>
        </w:rPr>
        <w:t>-</w:t>
      </w:r>
      <w:r w:rsidR="00713C1A">
        <w:rPr>
          <w:rFonts w:ascii="Calibri" w:hAnsi="Calibri" w:cs="Calibri"/>
        </w:rPr>
        <w:t>d</w:t>
      </w:r>
      <w:r w:rsidR="2B785B2D" w:rsidRPr="2B785B2D">
        <w:rPr>
          <w:rFonts w:ascii="Calibri" w:hAnsi="Calibri" w:cs="Calibri"/>
        </w:rPr>
        <w:t xml:space="preserve"> data structure to a binary file </w:t>
      </w:r>
      <w:r w:rsidR="2B785B2D" w:rsidRPr="00E05992">
        <w:rPr>
          <w:rFonts w:ascii="Calibri" w:hAnsi="Calibri" w:cs="Calibri"/>
          <w:i/>
          <w:iCs/>
        </w:rPr>
        <w:t>(</w:t>
      </w:r>
      <w:r w:rsidR="005B104A">
        <w:rPr>
          <w:rFonts w:ascii="Calibri" w:hAnsi="Calibri" w:cs="Calibri"/>
          <w:i/>
          <w:iCs/>
        </w:rPr>
        <w:t>bank</w:t>
      </w:r>
      <w:r w:rsidR="2B785B2D" w:rsidRPr="00E05992">
        <w:rPr>
          <w:rFonts w:ascii="Calibri" w:hAnsi="Calibri" w:cs="Calibri"/>
          <w:i/>
          <w:iCs/>
        </w:rPr>
        <w:t>.dat</w:t>
      </w:r>
      <w:r w:rsidR="2B785B2D" w:rsidRPr="2B785B2D">
        <w:rPr>
          <w:rFonts w:ascii="Calibri" w:hAnsi="Calibri" w:cs="Calibri"/>
        </w:rPr>
        <w:t xml:space="preserve">). </w:t>
      </w:r>
      <w:r w:rsidR="00A8635F">
        <w:rPr>
          <w:rFonts w:ascii="Calibri" w:hAnsi="Calibri" w:cs="Calibri"/>
        </w:rPr>
        <w:t>Finally, w</w:t>
      </w:r>
      <w:r w:rsidR="2B785B2D" w:rsidRPr="2B785B2D">
        <w:rPr>
          <w:rFonts w:ascii="Calibri" w:hAnsi="Calibri" w:cs="Calibri"/>
        </w:rPr>
        <w:t>rite a</w:t>
      </w:r>
      <w:r w:rsidR="005B104A">
        <w:rPr>
          <w:rFonts w:ascii="Calibri" w:hAnsi="Calibri" w:cs="Calibri"/>
        </w:rPr>
        <w:t xml:space="preserve">nother </w:t>
      </w:r>
      <w:r w:rsidR="00A8635F">
        <w:rPr>
          <w:rFonts w:ascii="Calibri" w:hAnsi="Calibri" w:cs="Calibri"/>
        </w:rPr>
        <w:t xml:space="preserve">function that can </w:t>
      </w:r>
      <w:r w:rsidR="2B785B2D" w:rsidRPr="00E05992">
        <w:rPr>
          <w:rFonts w:ascii="Calibri" w:hAnsi="Calibri" w:cs="Calibri"/>
          <w:u w:val="single"/>
        </w:rPr>
        <w:t>unpickle</w:t>
      </w:r>
      <w:r w:rsidR="2B785B2D" w:rsidRPr="2B785B2D">
        <w:rPr>
          <w:rFonts w:ascii="Calibri" w:hAnsi="Calibri" w:cs="Calibri"/>
        </w:rPr>
        <w:t xml:space="preserve"> the binary data into the prescribed list format specified by you in </w:t>
      </w:r>
      <w:r w:rsidR="00A8635F">
        <w:rPr>
          <w:rFonts w:ascii="Calibri" w:hAnsi="Calibri" w:cs="Calibri"/>
        </w:rPr>
        <w:t>Part A</w:t>
      </w:r>
      <w:r w:rsidR="005B104A">
        <w:rPr>
          <w:rFonts w:ascii="Calibri" w:hAnsi="Calibri" w:cs="Calibri"/>
        </w:rPr>
        <w:t>.</w:t>
      </w:r>
      <w:r w:rsidR="00807E89">
        <w:rPr>
          <w:rFonts w:ascii="Calibri" w:hAnsi="Calibri" w:cs="Calibri"/>
        </w:rPr>
        <w:t xml:space="preserve"> Test the program</w:t>
      </w:r>
      <w:r w:rsidR="00484E6E">
        <w:rPr>
          <w:rFonts w:ascii="Calibri" w:hAnsi="Calibri" w:cs="Calibri"/>
        </w:rPr>
        <w:t>.</w:t>
      </w:r>
    </w:p>
    <w:p w14:paraId="0635FC3C" w14:textId="77777777" w:rsidR="007F6B88" w:rsidRDefault="007F6B88" w:rsidP="004449CA">
      <w:pPr>
        <w:tabs>
          <w:tab w:val="left" w:pos="4306"/>
        </w:tabs>
        <w:rPr>
          <w:rFonts w:ascii="Calibri" w:hAnsi="Calibri"/>
          <w:bCs/>
          <w:szCs w:val="24"/>
        </w:rPr>
      </w:pPr>
    </w:p>
    <w:p w14:paraId="3088E29C" w14:textId="77777777" w:rsidR="004209A0" w:rsidRPr="00E05992" w:rsidRDefault="004209A0" w:rsidP="004209A0">
      <w:pPr>
        <w:tabs>
          <w:tab w:val="left" w:pos="4306"/>
        </w:tabs>
        <w:rPr>
          <w:rFonts w:ascii="Courier New" w:hAnsi="Courier New" w:cs="Courier New"/>
          <w:bCs/>
          <w:sz w:val="21"/>
          <w:szCs w:val="21"/>
        </w:rPr>
      </w:pPr>
    </w:p>
    <w:p w14:paraId="585537C7" w14:textId="1D15AAB2" w:rsidR="00A90C18" w:rsidRDefault="00647AFD" w:rsidP="00E05992">
      <w:pPr>
        <w:tabs>
          <w:tab w:val="left" w:pos="4306"/>
        </w:tabs>
        <w:rPr>
          <w:rFonts w:asciiTheme="minorHAnsi" w:hAnsiTheme="minorHAnsi" w:cstheme="minorHAnsi"/>
          <w:b/>
          <w:szCs w:val="24"/>
        </w:rPr>
      </w:pPr>
      <w:r w:rsidRPr="0084442A">
        <w:rPr>
          <w:rFonts w:ascii="Calibri" w:hAnsi="Calibri"/>
          <w:b/>
          <w:i/>
          <w:iCs/>
          <w:color w:val="C00000"/>
        </w:rPr>
        <w:t>Object Oriented Programming</w:t>
      </w:r>
    </w:p>
    <w:p w14:paraId="2FF4D2DD" w14:textId="634231F3" w:rsidR="001D1E70" w:rsidRDefault="00822BA4" w:rsidP="001D1E70">
      <w:pPr>
        <w:rPr>
          <w:rFonts w:ascii="Calibri" w:hAnsi="Calibri" w:cs="Calibri"/>
          <w:b/>
          <w:bCs/>
        </w:rPr>
      </w:pPr>
      <w:r>
        <w:rPr>
          <w:rFonts w:asciiTheme="minorHAnsi" w:hAnsiTheme="minorHAnsi" w:cstheme="minorHAnsi"/>
          <w:b/>
          <w:szCs w:val="24"/>
        </w:rPr>
        <w:t xml:space="preserve">Practice </w:t>
      </w:r>
      <w:r w:rsidR="001D1E70">
        <w:rPr>
          <w:rFonts w:ascii="Calibri" w:hAnsi="Calibri" w:cs="Calibri"/>
          <w:b/>
          <w:bCs/>
        </w:rPr>
        <w:t xml:space="preserve">Task </w:t>
      </w:r>
      <w:r w:rsidR="00456966">
        <w:rPr>
          <w:rFonts w:ascii="Calibri" w:hAnsi="Calibri" w:cs="Calibri"/>
          <w:b/>
          <w:bCs/>
        </w:rPr>
        <w:t>7</w:t>
      </w:r>
      <w:r w:rsidR="001D1E70">
        <w:rPr>
          <w:rFonts w:ascii="Calibri" w:hAnsi="Calibri" w:cs="Calibri"/>
          <w:b/>
          <w:bCs/>
        </w:rPr>
        <w:t xml:space="preserve"> </w:t>
      </w:r>
    </w:p>
    <w:p w14:paraId="000A9F5E" w14:textId="77777777" w:rsidR="000C6676" w:rsidRDefault="000C6676" w:rsidP="002D7C8B">
      <w:pPr>
        <w:rPr>
          <w:rFonts w:ascii="Calibri" w:hAnsi="Calibri" w:cs="Calibri"/>
        </w:rPr>
      </w:pPr>
    </w:p>
    <w:p w14:paraId="209C8814" w14:textId="7FB5346D" w:rsidR="000C6676" w:rsidRPr="006F64DF" w:rsidRDefault="000C6676" w:rsidP="000C6676">
      <w:pPr>
        <w:pStyle w:val="ListParagraph"/>
        <w:numPr>
          <w:ilvl w:val="0"/>
          <w:numId w:val="21"/>
        </w:numPr>
        <w:rPr>
          <w:rFonts w:ascii="Calibri" w:hAnsi="Calibri"/>
          <w:bCs/>
          <w:szCs w:val="24"/>
        </w:rPr>
      </w:pPr>
      <w:r w:rsidRPr="00E05992">
        <w:rPr>
          <w:rFonts w:ascii="Calibri" w:hAnsi="Calibri" w:cs="Calibri"/>
        </w:rPr>
        <w:t>The following pseudo code rep</w:t>
      </w:r>
      <w:r>
        <w:rPr>
          <w:rFonts w:ascii="Calibri" w:hAnsi="Calibri" w:cs="Calibri"/>
        </w:rPr>
        <w:t>resents a superclass. Implement it in Python.</w:t>
      </w:r>
    </w:p>
    <w:p w14:paraId="7BB12FC5" w14:textId="77777777" w:rsidR="00E54440" w:rsidRPr="00E54440" w:rsidRDefault="00E54440" w:rsidP="00E54440">
      <w:pPr>
        <w:ind w:left="360"/>
        <w:rPr>
          <w:rFonts w:ascii="Calibri" w:hAnsi="Calibri"/>
          <w:bCs/>
          <w:szCs w:val="24"/>
        </w:rPr>
      </w:pPr>
      <w:r w:rsidRPr="00E54440">
        <w:rPr>
          <w:rFonts w:ascii="Calibri" w:hAnsi="Calibri"/>
          <w:bCs/>
          <w:szCs w:val="24"/>
        </w:rPr>
        <w:t>Class: Book</w:t>
      </w:r>
    </w:p>
    <w:p w14:paraId="57828164" w14:textId="3DC73BC4" w:rsidR="00E54440" w:rsidRPr="00E54440" w:rsidRDefault="00E54440" w:rsidP="00E54440">
      <w:pPr>
        <w:ind w:left="360"/>
        <w:rPr>
          <w:rFonts w:ascii="Calibri" w:hAnsi="Calibri"/>
          <w:bCs/>
          <w:szCs w:val="24"/>
        </w:rPr>
      </w:pPr>
      <w:r w:rsidRPr="00E54440">
        <w:rPr>
          <w:rFonts w:ascii="Calibri" w:hAnsi="Calibri"/>
          <w:bCs/>
          <w:szCs w:val="24"/>
        </w:rPr>
        <w:t xml:space="preserve">    </w:t>
      </w:r>
      <w:r w:rsidR="003960C8">
        <w:rPr>
          <w:rFonts w:ascii="Calibri" w:hAnsi="Calibri"/>
          <w:bCs/>
          <w:szCs w:val="24"/>
        </w:rPr>
        <w:t xml:space="preserve">Instance </w:t>
      </w:r>
      <w:r w:rsidRPr="00E54440">
        <w:rPr>
          <w:rFonts w:ascii="Calibri" w:hAnsi="Calibri"/>
          <w:bCs/>
          <w:szCs w:val="24"/>
        </w:rPr>
        <w:t>Attributes:</w:t>
      </w:r>
    </w:p>
    <w:p w14:paraId="44AAB7AA" w14:textId="77777777" w:rsidR="00E54440" w:rsidRPr="00E54440" w:rsidRDefault="00E54440" w:rsidP="00E54440">
      <w:pPr>
        <w:ind w:left="360"/>
        <w:rPr>
          <w:rFonts w:ascii="Calibri" w:hAnsi="Calibri"/>
          <w:bCs/>
          <w:szCs w:val="24"/>
        </w:rPr>
      </w:pPr>
      <w:r w:rsidRPr="00E54440">
        <w:rPr>
          <w:rFonts w:ascii="Calibri" w:hAnsi="Calibri"/>
          <w:bCs/>
          <w:szCs w:val="24"/>
        </w:rPr>
        <w:t xml:space="preserve">        - title (string)</w:t>
      </w:r>
    </w:p>
    <w:p w14:paraId="6454C288" w14:textId="77777777" w:rsidR="00E54440" w:rsidRPr="00E54440" w:rsidRDefault="00E54440" w:rsidP="00E54440">
      <w:pPr>
        <w:ind w:left="360"/>
        <w:rPr>
          <w:rFonts w:ascii="Calibri" w:hAnsi="Calibri"/>
          <w:bCs/>
          <w:szCs w:val="24"/>
        </w:rPr>
      </w:pPr>
      <w:r w:rsidRPr="00E54440">
        <w:rPr>
          <w:rFonts w:ascii="Calibri" w:hAnsi="Calibri"/>
          <w:bCs/>
          <w:szCs w:val="24"/>
        </w:rPr>
        <w:t xml:space="preserve">        - author (string)</w:t>
      </w:r>
    </w:p>
    <w:p w14:paraId="22B7CA14" w14:textId="77777777" w:rsidR="00E54440" w:rsidRPr="00E54440" w:rsidRDefault="00E54440" w:rsidP="00E54440">
      <w:pPr>
        <w:ind w:left="360"/>
        <w:rPr>
          <w:rFonts w:ascii="Calibri" w:hAnsi="Calibri"/>
          <w:bCs/>
          <w:szCs w:val="24"/>
        </w:rPr>
      </w:pPr>
      <w:r w:rsidRPr="00E54440">
        <w:rPr>
          <w:rFonts w:ascii="Calibri" w:hAnsi="Calibri"/>
          <w:bCs/>
          <w:szCs w:val="24"/>
        </w:rPr>
        <w:t xml:space="preserve">        - publisher (string)</w:t>
      </w:r>
    </w:p>
    <w:p w14:paraId="7FD01F9A" w14:textId="77777777" w:rsidR="00E54440" w:rsidRPr="00E54440" w:rsidRDefault="00E54440" w:rsidP="00E54440">
      <w:pPr>
        <w:ind w:left="360"/>
        <w:rPr>
          <w:rFonts w:ascii="Calibri" w:hAnsi="Calibri"/>
          <w:bCs/>
          <w:szCs w:val="24"/>
        </w:rPr>
      </w:pPr>
      <w:r w:rsidRPr="00E54440">
        <w:rPr>
          <w:rFonts w:ascii="Calibri" w:hAnsi="Calibri"/>
          <w:bCs/>
          <w:szCs w:val="24"/>
        </w:rPr>
        <w:t xml:space="preserve">        - page_count (integer)</w:t>
      </w:r>
    </w:p>
    <w:p w14:paraId="23A26500" w14:textId="1841C17F" w:rsidR="00346A13" w:rsidRPr="00E05992" w:rsidRDefault="00E54440" w:rsidP="00EE4E14">
      <w:pPr>
        <w:ind w:left="360"/>
        <w:rPr>
          <w:rFonts w:ascii="Calibri" w:hAnsi="Calibri"/>
          <w:bCs/>
          <w:szCs w:val="24"/>
        </w:rPr>
      </w:pPr>
      <w:r w:rsidRPr="00E54440">
        <w:rPr>
          <w:rFonts w:ascii="Calibri" w:hAnsi="Calibri"/>
          <w:bCs/>
          <w:szCs w:val="24"/>
        </w:rPr>
        <w:t xml:space="preserve">        - price (fl</w:t>
      </w:r>
      <w:r w:rsidR="00754D42">
        <w:rPr>
          <w:rFonts w:ascii="Calibri" w:hAnsi="Calibri"/>
          <w:bCs/>
          <w:szCs w:val="24"/>
        </w:rPr>
        <w:t>oat)</w:t>
      </w:r>
    </w:p>
    <w:p w14:paraId="75291646" w14:textId="77777777" w:rsidR="00E54440" w:rsidRPr="00E54440" w:rsidRDefault="00E54440" w:rsidP="00E54440">
      <w:pPr>
        <w:ind w:left="360"/>
        <w:rPr>
          <w:rFonts w:ascii="Calibri" w:hAnsi="Calibri"/>
          <w:bCs/>
          <w:szCs w:val="24"/>
        </w:rPr>
      </w:pPr>
    </w:p>
    <w:p w14:paraId="444860A8" w14:textId="4A3E3525" w:rsidR="00E54440" w:rsidRPr="00E54440" w:rsidRDefault="00E54440" w:rsidP="00E54440">
      <w:pPr>
        <w:ind w:left="360"/>
        <w:rPr>
          <w:rFonts w:ascii="Calibri" w:hAnsi="Calibri"/>
          <w:bCs/>
          <w:szCs w:val="24"/>
        </w:rPr>
      </w:pPr>
      <w:r w:rsidRPr="00E54440">
        <w:rPr>
          <w:rFonts w:ascii="Calibri" w:hAnsi="Calibri"/>
          <w:bCs/>
          <w:szCs w:val="24"/>
        </w:rPr>
        <w:t xml:space="preserve">    Method: </w:t>
      </w:r>
      <w:r w:rsidR="00E33FBD">
        <w:rPr>
          <w:rFonts w:ascii="Calibri" w:hAnsi="Calibri"/>
          <w:bCs/>
          <w:szCs w:val="24"/>
        </w:rPr>
        <w:t>init</w:t>
      </w:r>
      <w:r w:rsidRPr="00E54440">
        <w:rPr>
          <w:rFonts w:ascii="Calibri" w:hAnsi="Calibri"/>
          <w:bCs/>
          <w:szCs w:val="24"/>
        </w:rPr>
        <w:t xml:space="preserve"> (title, author, publisher, page_count, price)</w:t>
      </w:r>
    </w:p>
    <w:p w14:paraId="27B0F628" w14:textId="77777777" w:rsidR="00E54440" w:rsidRPr="00E54440" w:rsidRDefault="00E54440" w:rsidP="00E54440">
      <w:pPr>
        <w:ind w:left="360"/>
        <w:rPr>
          <w:rFonts w:ascii="Calibri" w:hAnsi="Calibri"/>
          <w:bCs/>
          <w:szCs w:val="24"/>
        </w:rPr>
      </w:pPr>
      <w:r w:rsidRPr="00E54440">
        <w:rPr>
          <w:rFonts w:ascii="Calibri" w:hAnsi="Calibri"/>
          <w:bCs/>
          <w:szCs w:val="24"/>
        </w:rPr>
        <w:t xml:space="preserve">        - Set the title</w:t>
      </w:r>
    </w:p>
    <w:p w14:paraId="4AE0304D" w14:textId="77777777" w:rsidR="00E54440" w:rsidRPr="00E54440" w:rsidRDefault="00E54440" w:rsidP="00E54440">
      <w:pPr>
        <w:ind w:left="360"/>
        <w:rPr>
          <w:rFonts w:ascii="Calibri" w:hAnsi="Calibri"/>
          <w:bCs/>
          <w:szCs w:val="24"/>
        </w:rPr>
      </w:pPr>
      <w:r w:rsidRPr="00E54440">
        <w:rPr>
          <w:rFonts w:ascii="Calibri" w:hAnsi="Calibri"/>
          <w:bCs/>
          <w:szCs w:val="24"/>
        </w:rPr>
        <w:t xml:space="preserve">        - Set the author</w:t>
      </w:r>
    </w:p>
    <w:p w14:paraId="15A9D6A9" w14:textId="77777777" w:rsidR="00E54440" w:rsidRPr="00E54440" w:rsidRDefault="00E54440" w:rsidP="00E54440">
      <w:pPr>
        <w:ind w:left="360"/>
        <w:rPr>
          <w:rFonts w:ascii="Calibri" w:hAnsi="Calibri"/>
          <w:bCs/>
          <w:szCs w:val="24"/>
        </w:rPr>
      </w:pPr>
      <w:r w:rsidRPr="00E54440">
        <w:rPr>
          <w:rFonts w:ascii="Calibri" w:hAnsi="Calibri"/>
          <w:bCs/>
          <w:szCs w:val="24"/>
        </w:rPr>
        <w:t xml:space="preserve">        - Set the publisher</w:t>
      </w:r>
    </w:p>
    <w:p w14:paraId="2F9CDF52" w14:textId="77777777" w:rsidR="00E54440" w:rsidRPr="00E54440" w:rsidRDefault="00E54440" w:rsidP="00E54440">
      <w:pPr>
        <w:ind w:left="360"/>
        <w:rPr>
          <w:rFonts w:ascii="Calibri" w:hAnsi="Calibri"/>
          <w:bCs/>
          <w:szCs w:val="24"/>
        </w:rPr>
      </w:pPr>
      <w:r w:rsidRPr="00E54440">
        <w:rPr>
          <w:rFonts w:ascii="Calibri" w:hAnsi="Calibri"/>
          <w:bCs/>
          <w:szCs w:val="24"/>
        </w:rPr>
        <w:t xml:space="preserve">        - Set the page_count</w:t>
      </w:r>
    </w:p>
    <w:p w14:paraId="30302308" w14:textId="77777777" w:rsidR="00E54440" w:rsidRPr="00E54440" w:rsidRDefault="00E54440" w:rsidP="00E54440">
      <w:pPr>
        <w:ind w:left="360"/>
        <w:rPr>
          <w:rFonts w:ascii="Calibri" w:hAnsi="Calibri"/>
          <w:bCs/>
          <w:szCs w:val="24"/>
        </w:rPr>
      </w:pPr>
      <w:r w:rsidRPr="00E54440">
        <w:rPr>
          <w:rFonts w:ascii="Calibri" w:hAnsi="Calibri"/>
          <w:bCs/>
          <w:szCs w:val="24"/>
        </w:rPr>
        <w:t xml:space="preserve">        - Set the price</w:t>
      </w:r>
    </w:p>
    <w:p w14:paraId="41BCC65E" w14:textId="77777777" w:rsidR="00E54440" w:rsidRPr="00E54440" w:rsidRDefault="00E54440" w:rsidP="00E54440">
      <w:pPr>
        <w:ind w:left="360"/>
        <w:rPr>
          <w:rFonts w:ascii="Calibri" w:hAnsi="Calibri"/>
          <w:bCs/>
          <w:szCs w:val="24"/>
        </w:rPr>
      </w:pPr>
    </w:p>
    <w:p w14:paraId="0212E389" w14:textId="77777777" w:rsidR="00E54440" w:rsidRPr="00E54440" w:rsidRDefault="00E54440" w:rsidP="00E54440">
      <w:pPr>
        <w:ind w:left="360"/>
        <w:rPr>
          <w:rFonts w:ascii="Calibri" w:hAnsi="Calibri"/>
          <w:bCs/>
          <w:szCs w:val="24"/>
        </w:rPr>
      </w:pPr>
      <w:r w:rsidRPr="00E54440">
        <w:rPr>
          <w:rFonts w:ascii="Calibri" w:hAnsi="Calibri"/>
          <w:bCs/>
          <w:szCs w:val="24"/>
        </w:rPr>
        <w:t xml:space="preserve">    Method: __str__()</w:t>
      </w:r>
    </w:p>
    <w:p w14:paraId="29AFBB03" w14:textId="77777777" w:rsidR="00E54440" w:rsidRPr="00E54440" w:rsidRDefault="00E54440" w:rsidP="00E54440">
      <w:pPr>
        <w:ind w:left="360"/>
        <w:rPr>
          <w:rFonts w:ascii="Calibri" w:hAnsi="Calibri"/>
          <w:bCs/>
          <w:szCs w:val="24"/>
        </w:rPr>
      </w:pPr>
      <w:r w:rsidRPr="00E54440">
        <w:rPr>
          <w:rFonts w:ascii="Calibri" w:hAnsi="Calibri"/>
          <w:bCs/>
          <w:szCs w:val="24"/>
        </w:rPr>
        <w:t xml:space="preserve">        - Return a string in the format: </w:t>
      </w:r>
    </w:p>
    <w:p w14:paraId="1179D674" w14:textId="55A63D6E" w:rsidR="006F64DF" w:rsidRDefault="00E54440" w:rsidP="00E54440">
      <w:pPr>
        <w:ind w:left="360"/>
        <w:rPr>
          <w:rFonts w:ascii="Calibri" w:hAnsi="Calibri"/>
          <w:bCs/>
          <w:szCs w:val="24"/>
        </w:rPr>
      </w:pPr>
      <w:r w:rsidRPr="00E54440">
        <w:rPr>
          <w:rFonts w:ascii="Calibri" w:hAnsi="Calibri"/>
          <w:bCs/>
          <w:szCs w:val="24"/>
        </w:rPr>
        <w:t xml:space="preserve">          "Title: [title], Author: [author], Publisher: [publisher], Pages: [page_count], Price: [price]"</w:t>
      </w:r>
    </w:p>
    <w:p w14:paraId="578D30E8" w14:textId="77777777" w:rsidR="001C69BD" w:rsidRDefault="001C69BD" w:rsidP="00E54440">
      <w:pPr>
        <w:ind w:left="360"/>
        <w:rPr>
          <w:rFonts w:ascii="Calibri" w:hAnsi="Calibri"/>
          <w:bCs/>
          <w:szCs w:val="24"/>
        </w:rPr>
      </w:pPr>
    </w:p>
    <w:p w14:paraId="1D997A81" w14:textId="605C1866" w:rsidR="00AF0DDA" w:rsidRDefault="00AF0DDA" w:rsidP="00E54440">
      <w:pPr>
        <w:ind w:left="360"/>
        <w:rPr>
          <w:rFonts w:ascii="Calibri" w:hAnsi="Calibri"/>
          <w:bCs/>
          <w:szCs w:val="24"/>
        </w:rPr>
      </w:pPr>
      <w:r>
        <w:rPr>
          <w:rFonts w:ascii="Calibri" w:hAnsi="Calibri"/>
          <w:bCs/>
          <w:szCs w:val="24"/>
        </w:rPr>
        <w:t>Write a test program</w:t>
      </w:r>
      <w:r w:rsidR="0014655A">
        <w:rPr>
          <w:rFonts w:ascii="Calibri" w:hAnsi="Calibri"/>
          <w:bCs/>
          <w:szCs w:val="24"/>
        </w:rPr>
        <w:t xml:space="preserve"> that will put the</w:t>
      </w:r>
      <w:r w:rsidR="00A817D0">
        <w:rPr>
          <w:rFonts w:ascii="Calibri" w:hAnsi="Calibri"/>
          <w:bCs/>
          <w:szCs w:val="24"/>
        </w:rPr>
        <w:t xml:space="preserve"> following </w:t>
      </w:r>
      <w:r w:rsidR="008A5888">
        <w:rPr>
          <w:rFonts w:ascii="Calibri" w:hAnsi="Calibri"/>
          <w:bCs/>
          <w:szCs w:val="24"/>
        </w:rPr>
        <w:t>books</w:t>
      </w:r>
      <w:r w:rsidR="00A817D0">
        <w:rPr>
          <w:rFonts w:ascii="Calibri" w:hAnsi="Calibri"/>
          <w:bCs/>
          <w:szCs w:val="24"/>
        </w:rPr>
        <w:t xml:space="preserve"> </w:t>
      </w:r>
      <w:r w:rsidR="004A2ACE">
        <w:rPr>
          <w:rFonts w:ascii="Calibri" w:hAnsi="Calibri"/>
          <w:bCs/>
          <w:szCs w:val="24"/>
        </w:rPr>
        <w:t xml:space="preserve">(assume they </w:t>
      </w:r>
      <w:r w:rsidR="00D83522">
        <w:rPr>
          <w:rFonts w:ascii="Calibri" w:hAnsi="Calibri"/>
          <w:bCs/>
          <w:szCs w:val="24"/>
        </w:rPr>
        <w:t>are stored in</w:t>
      </w:r>
      <w:r w:rsidR="00A817D0">
        <w:rPr>
          <w:rFonts w:ascii="Calibri" w:hAnsi="Calibri"/>
          <w:bCs/>
          <w:szCs w:val="24"/>
        </w:rPr>
        <w:t xml:space="preserve"> a text file</w:t>
      </w:r>
      <w:r w:rsidR="00D83522">
        <w:rPr>
          <w:rFonts w:ascii="Calibri" w:hAnsi="Calibri"/>
          <w:bCs/>
          <w:szCs w:val="24"/>
        </w:rPr>
        <w:t>)</w:t>
      </w:r>
      <w:r w:rsidR="00A817D0">
        <w:rPr>
          <w:rFonts w:ascii="Calibri" w:hAnsi="Calibri"/>
          <w:bCs/>
          <w:szCs w:val="24"/>
        </w:rPr>
        <w:t xml:space="preserve"> into a list of Book objects. Ensure that the program also prints out the details of the Book objects</w:t>
      </w:r>
      <w:r w:rsidR="00BC3C5A">
        <w:rPr>
          <w:rFonts w:ascii="Calibri" w:hAnsi="Calibri"/>
          <w:bCs/>
          <w:szCs w:val="24"/>
        </w:rPr>
        <w:t xml:space="preserve"> and that pro</w:t>
      </w:r>
      <w:r w:rsidR="00707CA9">
        <w:rPr>
          <w:rFonts w:ascii="Calibri" w:hAnsi="Calibri"/>
          <w:bCs/>
          <w:szCs w:val="24"/>
        </w:rPr>
        <w:t>vision is made for books to be added to the existing text file.</w:t>
      </w:r>
    </w:p>
    <w:p w14:paraId="6F5ABDC0" w14:textId="77777777" w:rsidR="00A817D0" w:rsidRDefault="00A817D0" w:rsidP="00E54440">
      <w:pPr>
        <w:ind w:left="360"/>
        <w:rPr>
          <w:rFonts w:ascii="Calibri" w:hAnsi="Calibri"/>
          <w:bCs/>
          <w:szCs w:val="24"/>
        </w:rPr>
      </w:pPr>
    </w:p>
    <w:p w14:paraId="78C5902E" w14:textId="77777777" w:rsidR="00A817D0" w:rsidRPr="00E05992" w:rsidRDefault="00A817D0" w:rsidP="00E05992">
      <w:pPr>
        <w:pStyle w:val="ListParagraph"/>
        <w:numPr>
          <w:ilvl w:val="0"/>
          <w:numId w:val="22"/>
        </w:numPr>
        <w:rPr>
          <w:rFonts w:ascii="Calibri" w:hAnsi="Calibri"/>
          <w:bCs/>
          <w:szCs w:val="24"/>
        </w:rPr>
      </w:pPr>
      <w:r w:rsidRPr="00E05992">
        <w:rPr>
          <w:rFonts w:ascii="Calibri" w:hAnsi="Calibri"/>
          <w:bCs/>
          <w:szCs w:val="24"/>
        </w:rPr>
        <w:t>The Great Gatsby,F. Scott Fitzgerald,Charles Scribner's Sons,218,10.99</w:t>
      </w:r>
    </w:p>
    <w:p w14:paraId="4E39392F" w14:textId="77777777" w:rsidR="00A817D0" w:rsidRPr="00E05992" w:rsidRDefault="00A817D0" w:rsidP="00E05992">
      <w:pPr>
        <w:pStyle w:val="ListParagraph"/>
        <w:numPr>
          <w:ilvl w:val="0"/>
          <w:numId w:val="22"/>
        </w:numPr>
        <w:rPr>
          <w:rFonts w:ascii="Calibri" w:hAnsi="Calibri"/>
          <w:bCs/>
          <w:szCs w:val="24"/>
        </w:rPr>
      </w:pPr>
      <w:r w:rsidRPr="00E05992">
        <w:rPr>
          <w:rFonts w:ascii="Calibri" w:hAnsi="Calibri"/>
          <w:bCs/>
          <w:szCs w:val="24"/>
        </w:rPr>
        <w:lastRenderedPageBreak/>
        <w:t>1984,George Orwell,Secker &amp; Warburg,328,8.99</w:t>
      </w:r>
    </w:p>
    <w:p w14:paraId="04539F50" w14:textId="77777777" w:rsidR="00A817D0" w:rsidRPr="00E05992" w:rsidRDefault="00A817D0" w:rsidP="00E05992">
      <w:pPr>
        <w:pStyle w:val="ListParagraph"/>
        <w:numPr>
          <w:ilvl w:val="0"/>
          <w:numId w:val="22"/>
        </w:numPr>
        <w:rPr>
          <w:rFonts w:ascii="Calibri" w:hAnsi="Calibri"/>
          <w:bCs/>
          <w:szCs w:val="24"/>
        </w:rPr>
      </w:pPr>
      <w:r w:rsidRPr="00E05992">
        <w:rPr>
          <w:rFonts w:ascii="Calibri" w:hAnsi="Calibri"/>
          <w:bCs/>
          <w:szCs w:val="24"/>
        </w:rPr>
        <w:t>To Kill a Mockingbird,Harper Lee,J.B. Lippincott &amp; Co.,281,7.99</w:t>
      </w:r>
    </w:p>
    <w:p w14:paraId="17136E5F" w14:textId="77777777" w:rsidR="00A817D0" w:rsidRPr="00E05992" w:rsidRDefault="00A817D0" w:rsidP="00E05992">
      <w:pPr>
        <w:pStyle w:val="ListParagraph"/>
        <w:numPr>
          <w:ilvl w:val="0"/>
          <w:numId w:val="22"/>
        </w:numPr>
        <w:rPr>
          <w:rFonts w:ascii="Calibri" w:hAnsi="Calibri"/>
          <w:bCs/>
          <w:szCs w:val="24"/>
        </w:rPr>
      </w:pPr>
      <w:r w:rsidRPr="00E05992">
        <w:rPr>
          <w:rFonts w:ascii="Calibri" w:hAnsi="Calibri"/>
          <w:bCs/>
          <w:szCs w:val="24"/>
        </w:rPr>
        <w:t>Pride and Prejudice,Jane Austen,T. Egerton,279,9.50</w:t>
      </w:r>
    </w:p>
    <w:p w14:paraId="0A8E070C" w14:textId="5F7DEFBA" w:rsidR="00A817D0" w:rsidRPr="00E05992" w:rsidRDefault="00A817D0" w:rsidP="00E05992">
      <w:pPr>
        <w:pStyle w:val="ListParagraph"/>
        <w:numPr>
          <w:ilvl w:val="0"/>
          <w:numId w:val="22"/>
        </w:numPr>
        <w:rPr>
          <w:rFonts w:ascii="Calibri" w:hAnsi="Calibri"/>
          <w:bCs/>
          <w:szCs w:val="24"/>
        </w:rPr>
      </w:pPr>
      <w:r w:rsidRPr="00E05992">
        <w:rPr>
          <w:rFonts w:ascii="Calibri" w:hAnsi="Calibri"/>
          <w:bCs/>
          <w:szCs w:val="24"/>
        </w:rPr>
        <w:t>The Catcher in the Rye,J.D. Salinger,Little, Brown and Company,214,6.99</w:t>
      </w:r>
    </w:p>
    <w:p w14:paraId="20430D86" w14:textId="77777777" w:rsidR="00F15BB0" w:rsidRDefault="00F15BB0" w:rsidP="00E54440">
      <w:pPr>
        <w:ind w:left="360"/>
        <w:rPr>
          <w:rFonts w:ascii="Calibri" w:hAnsi="Calibri"/>
          <w:bCs/>
          <w:szCs w:val="24"/>
        </w:rPr>
      </w:pPr>
    </w:p>
    <w:p w14:paraId="6D3A7080" w14:textId="09FBA72A" w:rsidR="00045461" w:rsidRPr="005661E4" w:rsidRDefault="000E5BED" w:rsidP="00E05992">
      <w:pPr>
        <w:pStyle w:val="ListParagraph"/>
        <w:numPr>
          <w:ilvl w:val="0"/>
          <w:numId w:val="21"/>
        </w:numPr>
        <w:ind w:left="360"/>
        <w:rPr>
          <w:rFonts w:ascii="Calibri" w:hAnsi="Calibri"/>
          <w:szCs w:val="24"/>
        </w:rPr>
      </w:pPr>
      <w:r w:rsidRPr="00346A13">
        <w:rPr>
          <w:rFonts w:ascii="Calibri" w:hAnsi="Calibri"/>
          <w:bCs/>
          <w:szCs w:val="24"/>
        </w:rPr>
        <w:t xml:space="preserve">Following on from part (a), create a subclass called </w:t>
      </w:r>
      <w:r w:rsidR="006D3B3A" w:rsidRPr="00346A13">
        <w:rPr>
          <w:rFonts w:ascii="Calibri" w:hAnsi="Calibri"/>
          <w:bCs/>
          <w:szCs w:val="24"/>
        </w:rPr>
        <w:t xml:space="preserve">EBook. This will have two additional attributes, file_size </w:t>
      </w:r>
      <w:r w:rsidR="00992372" w:rsidRPr="00346A13">
        <w:rPr>
          <w:rFonts w:ascii="Calibri" w:hAnsi="Calibri"/>
          <w:bCs/>
          <w:szCs w:val="24"/>
        </w:rPr>
        <w:t xml:space="preserve">(float) </w:t>
      </w:r>
      <w:r w:rsidR="006D3B3A" w:rsidRPr="00346A13">
        <w:rPr>
          <w:rFonts w:ascii="Calibri" w:hAnsi="Calibri"/>
          <w:bCs/>
          <w:szCs w:val="24"/>
        </w:rPr>
        <w:t>and file_format</w:t>
      </w:r>
      <w:r w:rsidR="00992372" w:rsidRPr="00346A13">
        <w:rPr>
          <w:rFonts w:ascii="Calibri" w:hAnsi="Calibri"/>
          <w:bCs/>
          <w:szCs w:val="24"/>
        </w:rPr>
        <w:t xml:space="preserve"> (string)</w:t>
      </w:r>
      <w:r w:rsidR="006D3B3A" w:rsidRPr="00346A13">
        <w:rPr>
          <w:rFonts w:ascii="Calibri" w:hAnsi="Calibri"/>
          <w:bCs/>
          <w:szCs w:val="24"/>
        </w:rPr>
        <w:t>.</w:t>
      </w:r>
      <w:r w:rsidR="00F035FE" w:rsidRPr="00346A13">
        <w:rPr>
          <w:rFonts w:ascii="Calibri" w:hAnsi="Calibri"/>
          <w:bCs/>
          <w:szCs w:val="24"/>
        </w:rPr>
        <w:t xml:space="preserve"> </w:t>
      </w:r>
      <w:r w:rsidR="00F86E7C" w:rsidRPr="00346A13">
        <w:rPr>
          <w:rFonts w:ascii="Calibri" w:hAnsi="Calibri"/>
          <w:bCs/>
          <w:szCs w:val="24"/>
        </w:rPr>
        <w:t xml:space="preserve">Write appropriate init and str methods.  </w:t>
      </w:r>
      <w:r w:rsidR="00CA5AA9" w:rsidRPr="00346A13">
        <w:rPr>
          <w:rFonts w:ascii="Calibri" w:hAnsi="Calibri"/>
          <w:bCs/>
          <w:szCs w:val="24"/>
        </w:rPr>
        <w:t xml:space="preserve">Write a test program that will allow the user </w:t>
      </w:r>
      <w:r w:rsidR="00992372" w:rsidRPr="00346A13">
        <w:rPr>
          <w:rFonts w:ascii="Calibri" w:hAnsi="Calibri"/>
          <w:bCs/>
          <w:szCs w:val="24"/>
        </w:rPr>
        <w:t xml:space="preserve">to enter in the details of as many EBooks as possible. </w:t>
      </w:r>
      <w:r w:rsidR="00D83522">
        <w:rPr>
          <w:rFonts w:ascii="Calibri" w:hAnsi="Calibri"/>
          <w:bCs/>
          <w:szCs w:val="24"/>
        </w:rPr>
        <w:t>The Ebooks should be stored in a list.</w:t>
      </w:r>
    </w:p>
    <w:sectPr w:rsidR="00045461" w:rsidRPr="005661E4" w:rsidSect="00F532DB">
      <w:pgSz w:w="11900" w:h="16840"/>
      <w:pgMar w:top="720" w:right="737" w:bottom="816" w:left="73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AD319" w14:textId="77777777" w:rsidR="00A542C9" w:rsidRDefault="00A542C9" w:rsidP="00F43C4E">
      <w:pPr>
        <w:spacing w:line="240" w:lineRule="auto"/>
      </w:pPr>
      <w:r>
        <w:separator/>
      </w:r>
    </w:p>
  </w:endnote>
  <w:endnote w:type="continuationSeparator" w:id="0">
    <w:p w14:paraId="112EC4B3" w14:textId="77777777" w:rsidR="00A542C9" w:rsidRDefault="00A542C9" w:rsidP="00F43C4E">
      <w:pPr>
        <w:spacing w:line="240" w:lineRule="auto"/>
      </w:pPr>
      <w:r>
        <w:continuationSeparator/>
      </w:r>
    </w:p>
  </w:endnote>
  <w:endnote w:type="continuationNotice" w:id="1">
    <w:p w14:paraId="1A4110B5" w14:textId="77777777" w:rsidR="00A542C9" w:rsidRDefault="00A542C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pitch w:val="fixed"/>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0F75E" w14:textId="77777777" w:rsidR="00A542C9" w:rsidRDefault="00A542C9" w:rsidP="00F43C4E">
      <w:pPr>
        <w:spacing w:line="240" w:lineRule="auto"/>
      </w:pPr>
      <w:r>
        <w:separator/>
      </w:r>
    </w:p>
  </w:footnote>
  <w:footnote w:type="continuationSeparator" w:id="0">
    <w:p w14:paraId="3E89002B" w14:textId="77777777" w:rsidR="00A542C9" w:rsidRDefault="00A542C9" w:rsidP="00F43C4E">
      <w:pPr>
        <w:spacing w:line="240" w:lineRule="auto"/>
      </w:pPr>
      <w:r>
        <w:continuationSeparator/>
      </w:r>
    </w:p>
  </w:footnote>
  <w:footnote w:type="continuationNotice" w:id="1">
    <w:p w14:paraId="0D9CF67D" w14:textId="77777777" w:rsidR="00A542C9" w:rsidRDefault="00A542C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8C2E5" w14:textId="07A08AF9" w:rsidR="005717D2" w:rsidRPr="00085D91" w:rsidRDefault="00F43C4E" w:rsidP="00E621B0">
    <w:pPr>
      <w:widowControl w:val="0"/>
      <w:suppressAutoHyphens w:val="0"/>
      <w:autoSpaceDE w:val="0"/>
      <w:autoSpaceDN w:val="0"/>
      <w:adjustRightInd w:val="0"/>
      <w:spacing w:line="240" w:lineRule="auto"/>
      <w:rPr>
        <w:rFonts w:ascii="Calibri" w:eastAsiaTheme="minorHAnsi" w:hAnsi="Calibri" w:cs="Arial"/>
        <w:b/>
        <w:sz w:val="22"/>
        <w:szCs w:val="22"/>
        <w:lang w:val="en-US"/>
      </w:rPr>
    </w:pPr>
    <w:r>
      <w:rPr>
        <w:rFonts w:ascii="Calibri" w:eastAsiaTheme="minorHAnsi" w:hAnsi="Calibri" w:cs="Arial"/>
        <w:b/>
        <w:sz w:val="22"/>
        <w:szCs w:val="22"/>
        <w:lang w:val="en-US"/>
      </w:rPr>
      <w:t>COM1</w:t>
    </w:r>
    <w:r w:rsidR="003171B9">
      <w:rPr>
        <w:rFonts w:ascii="Calibri" w:eastAsiaTheme="minorHAnsi" w:hAnsi="Calibri" w:cs="Arial"/>
        <w:b/>
        <w:sz w:val="22"/>
        <w:szCs w:val="22"/>
        <w:lang w:val="en-US"/>
      </w:rPr>
      <w:t>6</w:t>
    </w:r>
    <w:r>
      <w:rPr>
        <w:rFonts w:ascii="Calibri" w:eastAsiaTheme="minorHAnsi" w:hAnsi="Calibri" w:cs="Arial"/>
        <w:b/>
        <w:sz w:val="22"/>
        <w:szCs w:val="22"/>
        <w:lang w:val="en-US"/>
      </w:rPr>
      <w:t>1</w:t>
    </w:r>
    <w:r w:rsidR="00E621B0">
      <w:rPr>
        <w:rFonts w:ascii="Calibri" w:eastAsiaTheme="minorHAnsi" w:hAnsi="Calibri" w:cs="Arial"/>
        <w:b/>
        <w:sz w:val="22"/>
        <w:szCs w:val="22"/>
        <w:lang w:val="en-US"/>
      </w:rPr>
      <w:tab/>
    </w:r>
    <w:r w:rsidR="00CE62F6">
      <w:rPr>
        <w:rFonts w:ascii="Calibri" w:eastAsiaTheme="minorHAnsi" w:hAnsi="Calibri" w:cs="Arial"/>
        <w:b/>
        <w:sz w:val="22"/>
        <w:szCs w:val="22"/>
        <w:lang w:val="en-US"/>
      </w:rPr>
      <w:t xml:space="preserve">                                                                                      </w:t>
    </w:r>
    <w:r w:rsidR="00E621B0">
      <w:rPr>
        <w:rFonts w:ascii="Calibri" w:eastAsiaTheme="minorHAnsi" w:hAnsi="Calibri" w:cs="Arial"/>
        <w:b/>
        <w:sz w:val="22"/>
        <w:szCs w:val="22"/>
        <w:lang w:val="en-US"/>
      </w:rPr>
      <w:tab/>
    </w:r>
    <w:r w:rsidR="00E621B0">
      <w:rPr>
        <w:rFonts w:ascii="Calibri" w:eastAsiaTheme="minorHAnsi" w:hAnsi="Calibri" w:cs="Arial"/>
        <w:b/>
        <w:sz w:val="22"/>
        <w:szCs w:val="22"/>
        <w:lang w:val="en-US"/>
      </w:rPr>
      <w:tab/>
    </w:r>
    <w:r>
      <w:rPr>
        <w:rFonts w:ascii="Calibri" w:eastAsiaTheme="minorHAnsi" w:hAnsi="Calibri" w:cs="Arial"/>
        <w:b/>
        <w:sz w:val="22"/>
        <w:szCs w:val="22"/>
        <w:lang w:val="en-US"/>
      </w:rPr>
      <w:t>C</w:t>
    </w:r>
    <w:r w:rsidR="003171B9">
      <w:rPr>
        <w:rFonts w:ascii="Calibri" w:eastAsiaTheme="minorHAnsi" w:hAnsi="Calibri" w:cs="Arial"/>
        <w:b/>
        <w:sz w:val="22"/>
        <w:szCs w:val="22"/>
        <w:lang w:val="en-US"/>
      </w:rPr>
      <w:t>lass Test 2</w:t>
    </w:r>
    <w:r>
      <w:rPr>
        <w:rFonts w:ascii="Calibri" w:eastAsiaTheme="minorHAnsi" w:hAnsi="Calibri" w:cs="Arial"/>
        <w:b/>
        <w:sz w:val="22"/>
        <w:szCs w:val="22"/>
        <w:lang w:val="en-US"/>
      </w:rPr>
      <w:t xml:space="preserve"> 20</w:t>
    </w:r>
    <w:r w:rsidR="00184397">
      <w:rPr>
        <w:rFonts w:ascii="Calibri" w:eastAsiaTheme="minorHAnsi" w:hAnsi="Calibri" w:cs="Arial"/>
        <w:b/>
        <w:sz w:val="22"/>
        <w:szCs w:val="22"/>
        <w:lang w:val="en-US"/>
      </w:rPr>
      <w:t>2</w:t>
    </w:r>
    <w:r w:rsidR="008F6924">
      <w:rPr>
        <w:rFonts w:ascii="Calibri" w:eastAsiaTheme="minorHAnsi" w:hAnsi="Calibri" w:cs="Arial"/>
        <w:b/>
        <w:sz w:val="22"/>
        <w:szCs w:val="22"/>
        <w:lang w:val="en-US"/>
      </w:rPr>
      <w:t>4</w:t>
    </w:r>
    <w:r w:rsidR="00184397">
      <w:rPr>
        <w:rFonts w:ascii="Calibri" w:eastAsiaTheme="minorHAnsi" w:hAnsi="Calibri" w:cs="Arial"/>
        <w:b/>
        <w:sz w:val="22"/>
        <w:szCs w:val="22"/>
        <w:lang w:val="en-US"/>
      </w:rPr>
      <w:t>/</w:t>
    </w:r>
    <w:r w:rsidR="002D4CBA">
      <w:rPr>
        <w:rFonts w:ascii="Calibri" w:eastAsiaTheme="minorHAnsi" w:hAnsi="Calibri" w:cs="Arial"/>
        <w:b/>
        <w:sz w:val="22"/>
        <w:szCs w:val="22"/>
        <w:lang w:val="en-US"/>
      </w:rPr>
      <w:t>2</w:t>
    </w:r>
    <w:r w:rsidR="008F6924">
      <w:rPr>
        <w:rFonts w:ascii="Calibri" w:eastAsiaTheme="minorHAnsi" w:hAnsi="Calibri" w:cs="Arial"/>
        <w:b/>
        <w:sz w:val="22"/>
        <w:szCs w:val="22"/>
        <w:lang w:val="en-US"/>
      </w:rPr>
      <w:t>5</w:t>
    </w:r>
    <w:r w:rsidR="00D15EB7">
      <w:rPr>
        <w:rFonts w:ascii="Calibri" w:eastAsiaTheme="minorHAnsi" w:hAnsi="Calibri" w:cs="Arial"/>
        <w:b/>
        <w:sz w:val="22"/>
        <w:szCs w:val="22"/>
        <w:lang w:val="en-US"/>
      </w:rPr>
      <w:t>:</w:t>
    </w:r>
    <w:r>
      <w:rPr>
        <w:rFonts w:ascii="Calibri" w:eastAsiaTheme="minorHAnsi" w:hAnsi="Calibri" w:cs="Arial"/>
        <w:b/>
        <w:sz w:val="22"/>
        <w:szCs w:val="22"/>
        <w:lang w:val="en-US"/>
      </w:rPr>
      <w:t xml:space="preserve"> </w:t>
    </w:r>
    <w:r w:rsidR="000A7016">
      <w:rPr>
        <w:rFonts w:ascii="Calibri" w:eastAsiaTheme="minorHAnsi" w:hAnsi="Calibri" w:cs="Arial"/>
        <w:b/>
        <w:sz w:val="22"/>
        <w:szCs w:val="22"/>
        <w:lang w:val="en-US"/>
      </w:rPr>
      <w:t>Practice Coding</w:t>
    </w:r>
    <w:r w:rsidR="00D62AFE">
      <w:rPr>
        <w:rFonts w:ascii="Calibri" w:eastAsiaTheme="minorHAnsi" w:hAnsi="Calibri" w:cs="Arial"/>
        <w:b/>
        <w:sz w:val="22"/>
        <w:szCs w:val="22"/>
        <w:lang w:val="en-US"/>
      </w:rPr>
      <w:t xml:space="preserve"> Tasks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D3A46"/>
    <w:multiLevelType w:val="hybridMultilevel"/>
    <w:tmpl w:val="80A00B3E"/>
    <w:lvl w:ilvl="0" w:tplc="0409000F">
      <w:start w:val="1"/>
      <w:numFmt w:val="decimal"/>
      <w:lvlText w:val="%1."/>
      <w:lvlJc w:val="left"/>
      <w:pPr>
        <w:ind w:left="294"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 w15:restartNumberingAfterBreak="0">
    <w:nsid w:val="088E5760"/>
    <w:multiLevelType w:val="multilevel"/>
    <w:tmpl w:val="7D580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C4ED0"/>
    <w:multiLevelType w:val="hybridMultilevel"/>
    <w:tmpl w:val="B2FA930A"/>
    <w:lvl w:ilvl="0" w:tplc="32A0897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00054B"/>
    <w:multiLevelType w:val="multilevel"/>
    <w:tmpl w:val="955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922CC0"/>
    <w:multiLevelType w:val="hybridMultilevel"/>
    <w:tmpl w:val="001EE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F22DA8"/>
    <w:multiLevelType w:val="multilevel"/>
    <w:tmpl w:val="75B0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83C7F"/>
    <w:multiLevelType w:val="hybridMultilevel"/>
    <w:tmpl w:val="D3DAF134"/>
    <w:lvl w:ilvl="0" w:tplc="0409000F">
      <w:start w:val="1"/>
      <w:numFmt w:val="decimal"/>
      <w:lvlText w:val="%1."/>
      <w:lvlJc w:val="left"/>
      <w:pPr>
        <w:ind w:left="360" w:hanging="360"/>
      </w:pPr>
    </w:lvl>
    <w:lvl w:ilvl="1" w:tplc="E0FE10EA">
      <w:numFmt w:val="bullet"/>
      <w:lvlText w:val="-"/>
      <w:lvlJc w:val="left"/>
      <w:pPr>
        <w:ind w:left="1080" w:hanging="360"/>
      </w:pPr>
      <w:rPr>
        <w:rFonts w:ascii="Calibri" w:eastAsiaTheme="minorEastAsia" w:hAnsi="Calibri" w:cs="Helvetica"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974208"/>
    <w:multiLevelType w:val="hybridMultilevel"/>
    <w:tmpl w:val="B01A6208"/>
    <w:lvl w:ilvl="0" w:tplc="EDB8631C">
      <w:start w:val="1"/>
      <w:numFmt w:val="decimal"/>
      <w:lvlText w:val="%1."/>
      <w:lvlJc w:val="left"/>
      <w:pPr>
        <w:ind w:left="294" w:hanging="360"/>
      </w:pPr>
      <w:rPr>
        <w:rFonts w:hint="default"/>
        <w:b w:val="0"/>
        <w:i w:val="0"/>
        <w:sz w:val="24"/>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8" w15:restartNumberingAfterBreak="0">
    <w:nsid w:val="1C02340D"/>
    <w:multiLevelType w:val="multilevel"/>
    <w:tmpl w:val="404E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9420E2"/>
    <w:multiLevelType w:val="hybridMultilevel"/>
    <w:tmpl w:val="5A0839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61C4559"/>
    <w:multiLevelType w:val="hybridMultilevel"/>
    <w:tmpl w:val="3558F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4674EB"/>
    <w:multiLevelType w:val="hybridMultilevel"/>
    <w:tmpl w:val="2CB8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9829D5"/>
    <w:multiLevelType w:val="multilevel"/>
    <w:tmpl w:val="3A9C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1E6944"/>
    <w:multiLevelType w:val="hybridMultilevel"/>
    <w:tmpl w:val="27FAF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552A80"/>
    <w:multiLevelType w:val="hybridMultilevel"/>
    <w:tmpl w:val="B6D824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B557E4"/>
    <w:multiLevelType w:val="hybridMultilevel"/>
    <w:tmpl w:val="CFCA129A"/>
    <w:lvl w:ilvl="0" w:tplc="C5BC47D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9447FC"/>
    <w:multiLevelType w:val="hybridMultilevel"/>
    <w:tmpl w:val="45F63EA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ED5FBF"/>
    <w:multiLevelType w:val="hybridMultilevel"/>
    <w:tmpl w:val="B1E65B74"/>
    <w:lvl w:ilvl="0" w:tplc="6D5491BE">
      <w:start w:val="2"/>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80877D1"/>
    <w:multiLevelType w:val="hybridMultilevel"/>
    <w:tmpl w:val="DB04C45A"/>
    <w:lvl w:ilvl="0" w:tplc="98B844D4">
      <w:start w:val="1"/>
      <w:numFmt w:val="lowerLetter"/>
      <w:lvlText w:val="(%1)"/>
      <w:lvlJc w:val="left"/>
      <w:pPr>
        <w:ind w:left="720" w:hanging="360"/>
      </w:pPr>
      <w:rPr>
        <w:rFonts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1F7C7C"/>
    <w:multiLevelType w:val="hybridMultilevel"/>
    <w:tmpl w:val="C9DC8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301AA9"/>
    <w:multiLevelType w:val="hybridMultilevel"/>
    <w:tmpl w:val="000ABB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E76393"/>
    <w:multiLevelType w:val="hybridMultilevel"/>
    <w:tmpl w:val="F8E037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B1C6A3F"/>
    <w:multiLevelType w:val="hybridMultilevel"/>
    <w:tmpl w:val="7946F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1434903">
    <w:abstractNumId w:val="11"/>
  </w:num>
  <w:num w:numId="2" w16cid:durableId="897976275">
    <w:abstractNumId w:val="2"/>
  </w:num>
  <w:num w:numId="3" w16cid:durableId="850221847">
    <w:abstractNumId w:val="6"/>
  </w:num>
  <w:num w:numId="4" w16cid:durableId="1158613866">
    <w:abstractNumId w:val="16"/>
  </w:num>
  <w:num w:numId="5" w16cid:durableId="242958892">
    <w:abstractNumId w:val="15"/>
  </w:num>
  <w:num w:numId="6" w16cid:durableId="775104760">
    <w:abstractNumId w:val="7"/>
  </w:num>
  <w:num w:numId="7" w16cid:durableId="611789476">
    <w:abstractNumId w:val="0"/>
  </w:num>
  <w:num w:numId="8" w16cid:durableId="719744493">
    <w:abstractNumId w:val="3"/>
  </w:num>
  <w:num w:numId="9" w16cid:durableId="2125735589">
    <w:abstractNumId w:val="12"/>
  </w:num>
  <w:num w:numId="10" w16cid:durableId="97676181">
    <w:abstractNumId w:val="22"/>
  </w:num>
  <w:num w:numId="11" w16cid:durableId="1667246037">
    <w:abstractNumId w:val="21"/>
  </w:num>
  <w:num w:numId="12" w16cid:durableId="773980451">
    <w:abstractNumId w:val="8"/>
  </w:num>
  <w:num w:numId="13" w16cid:durableId="443186420">
    <w:abstractNumId w:val="19"/>
  </w:num>
  <w:num w:numId="14" w16cid:durableId="1904221839">
    <w:abstractNumId w:val="4"/>
  </w:num>
  <w:num w:numId="15" w16cid:durableId="2093890547">
    <w:abstractNumId w:val="10"/>
  </w:num>
  <w:num w:numId="16" w16cid:durableId="748960862">
    <w:abstractNumId w:val="13"/>
  </w:num>
  <w:num w:numId="17" w16cid:durableId="752816698">
    <w:abstractNumId w:val="14"/>
  </w:num>
  <w:num w:numId="18" w16cid:durableId="1881746471">
    <w:abstractNumId w:val="5"/>
  </w:num>
  <w:num w:numId="19" w16cid:durableId="479418940">
    <w:abstractNumId w:val="1"/>
  </w:num>
  <w:num w:numId="20" w16cid:durableId="1960647477">
    <w:abstractNumId w:val="20"/>
  </w:num>
  <w:num w:numId="21" w16cid:durableId="705448376">
    <w:abstractNumId w:val="18"/>
  </w:num>
  <w:num w:numId="22" w16cid:durableId="1384910899">
    <w:abstractNumId w:val="9"/>
  </w:num>
  <w:num w:numId="23" w16cid:durableId="81641429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onnelly, Mark">
    <w15:presenceInfo w15:providerId="AD" w15:userId="S::mp.donnelly@ulster.ac.uk::0ef612a6-c1de-453b-9cf1-d8cbaa63c0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EF7"/>
    <w:rsid w:val="00002B8F"/>
    <w:rsid w:val="000066BF"/>
    <w:rsid w:val="00015D77"/>
    <w:rsid w:val="0001688A"/>
    <w:rsid w:val="000211BE"/>
    <w:rsid w:val="000217B3"/>
    <w:rsid w:val="00022467"/>
    <w:rsid w:val="00024680"/>
    <w:rsid w:val="0003092F"/>
    <w:rsid w:val="00030AD0"/>
    <w:rsid w:val="000319FD"/>
    <w:rsid w:val="00036405"/>
    <w:rsid w:val="00040808"/>
    <w:rsid w:val="00045461"/>
    <w:rsid w:val="000470C3"/>
    <w:rsid w:val="000509C3"/>
    <w:rsid w:val="0005791C"/>
    <w:rsid w:val="000618BE"/>
    <w:rsid w:val="0006300A"/>
    <w:rsid w:val="00063583"/>
    <w:rsid w:val="00064B4D"/>
    <w:rsid w:val="00070614"/>
    <w:rsid w:val="00071460"/>
    <w:rsid w:val="00072E63"/>
    <w:rsid w:val="00075392"/>
    <w:rsid w:val="00075FB1"/>
    <w:rsid w:val="00081F4C"/>
    <w:rsid w:val="00084362"/>
    <w:rsid w:val="000879DA"/>
    <w:rsid w:val="000904B3"/>
    <w:rsid w:val="000974F5"/>
    <w:rsid w:val="000A7016"/>
    <w:rsid w:val="000A77E5"/>
    <w:rsid w:val="000B4D63"/>
    <w:rsid w:val="000B7F03"/>
    <w:rsid w:val="000C00CE"/>
    <w:rsid w:val="000C24A0"/>
    <w:rsid w:val="000C45B9"/>
    <w:rsid w:val="000C488D"/>
    <w:rsid w:val="000C64FC"/>
    <w:rsid w:val="000C6676"/>
    <w:rsid w:val="000C6BB8"/>
    <w:rsid w:val="000C7ED1"/>
    <w:rsid w:val="000D3E68"/>
    <w:rsid w:val="000D5F27"/>
    <w:rsid w:val="000D6159"/>
    <w:rsid w:val="000E0E74"/>
    <w:rsid w:val="000E17B0"/>
    <w:rsid w:val="000E2061"/>
    <w:rsid w:val="000E2DB0"/>
    <w:rsid w:val="000E30BA"/>
    <w:rsid w:val="000E457A"/>
    <w:rsid w:val="000E5BED"/>
    <w:rsid w:val="000F133D"/>
    <w:rsid w:val="000F1E81"/>
    <w:rsid w:val="000F36CB"/>
    <w:rsid w:val="000F4044"/>
    <w:rsid w:val="000F5130"/>
    <w:rsid w:val="000F5961"/>
    <w:rsid w:val="00107ACF"/>
    <w:rsid w:val="00113CD3"/>
    <w:rsid w:val="001143E5"/>
    <w:rsid w:val="0011454F"/>
    <w:rsid w:val="00116E79"/>
    <w:rsid w:val="00117DE5"/>
    <w:rsid w:val="00121872"/>
    <w:rsid w:val="0012742F"/>
    <w:rsid w:val="0012792F"/>
    <w:rsid w:val="00134C16"/>
    <w:rsid w:val="00136000"/>
    <w:rsid w:val="00136D06"/>
    <w:rsid w:val="001423EE"/>
    <w:rsid w:val="00143FFC"/>
    <w:rsid w:val="00144C01"/>
    <w:rsid w:val="0014655A"/>
    <w:rsid w:val="001516C6"/>
    <w:rsid w:val="001637E5"/>
    <w:rsid w:val="00165C02"/>
    <w:rsid w:val="00166478"/>
    <w:rsid w:val="00170719"/>
    <w:rsid w:val="001730D5"/>
    <w:rsid w:val="0017411D"/>
    <w:rsid w:val="00176BCD"/>
    <w:rsid w:val="00181570"/>
    <w:rsid w:val="00183A43"/>
    <w:rsid w:val="00184397"/>
    <w:rsid w:val="001923C9"/>
    <w:rsid w:val="0019318E"/>
    <w:rsid w:val="001A0A53"/>
    <w:rsid w:val="001A0FAD"/>
    <w:rsid w:val="001A243E"/>
    <w:rsid w:val="001B5B37"/>
    <w:rsid w:val="001B6ACD"/>
    <w:rsid w:val="001C1DBF"/>
    <w:rsid w:val="001C2C2C"/>
    <w:rsid w:val="001C332C"/>
    <w:rsid w:val="001C4BBB"/>
    <w:rsid w:val="001C69BD"/>
    <w:rsid w:val="001D1E70"/>
    <w:rsid w:val="001D24CC"/>
    <w:rsid w:val="001D305D"/>
    <w:rsid w:val="001D38F4"/>
    <w:rsid w:val="001D74F5"/>
    <w:rsid w:val="001E0706"/>
    <w:rsid w:val="001F1A72"/>
    <w:rsid w:val="001F4485"/>
    <w:rsid w:val="00202A5D"/>
    <w:rsid w:val="00203937"/>
    <w:rsid w:val="0020424C"/>
    <w:rsid w:val="00213EBB"/>
    <w:rsid w:val="00216E03"/>
    <w:rsid w:val="0021711C"/>
    <w:rsid w:val="00231FC7"/>
    <w:rsid w:val="002336DA"/>
    <w:rsid w:val="00233F57"/>
    <w:rsid w:val="00235B46"/>
    <w:rsid w:val="002403BC"/>
    <w:rsid w:val="002408B4"/>
    <w:rsid w:val="00246203"/>
    <w:rsid w:val="0025373C"/>
    <w:rsid w:val="0026220F"/>
    <w:rsid w:val="002659F8"/>
    <w:rsid w:val="002777B4"/>
    <w:rsid w:val="00280222"/>
    <w:rsid w:val="002817B3"/>
    <w:rsid w:val="002855DA"/>
    <w:rsid w:val="00286AC1"/>
    <w:rsid w:val="00287B31"/>
    <w:rsid w:val="002900FD"/>
    <w:rsid w:val="0029247B"/>
    <w:rsid w:val="00296C86"/>
    <w:rsid w:val="00297B9D"/>
    <w:rsid w:val="002A0CED"/>
    <w:rsid w:val="002A200F"/>
    <w:rsid w:val="002A230F"/>
    <w:rsid w:val="002A5960"/>
    <w:rsid w:val="002B327E"/>
    <w:rsid w:val="002B4447"/>
    <w:rsid w:val="002B7A69"/>
    <w:rsid w:val="002C5BEB"/>
    <w:rsid w:val="002D14A2"/>
    <w:rsid w:val="002D1A53"/>
    <w:rsid w:val="002D4CBA"/>
    <w:rsid w:val="002D4D21"/>
    <w:rsid w:val="002D51BE"/>
    <w:rsid w:val="002D5B1A"/>
    <w:rsid w:val="002D7C8B"/>
    <w:rsid w:val="002E1FC9"/>
    <w:rsid w:val="002E7304"/>
    <w:rsid w:val="002E7D1E"/>
    <w:rsid w:val="002F5E8C"/>
    <w:rsid w:val="00303AB3"/>
    <w:rsid w:val="003041FA"/>
    <w:rsid w:val="00307829"/>
    <w:rsid w:val="00311DE9"/>
    <w:rsid w:val="00315A07"/>
    <w:rsid w:val="003171B9"/>
    <w:rsid w:val="00317772"/>
    <w:rsid w:val="00317E39"/>
    <w:rsid w:val="00327ABD"/>
    <w:rsid w:val="00333166"/>
    <w:rsid w:val="00333F34"/>
    <w:rsid w:val="0033531E"/>
    <w:rsid w:val="0033544A"/>
    <w:rsid w:val="003361D6"/>
    <w:rsid w:val="003368AE"/>
    <w:rsid w:val="00342C4D"/>
    <w:rsid w:val="003438EC"/>
    <w:rsid w:val="00346A13"/>
    <w:rsid w:val="00346B8F"/>
    <w:rsid w:val="0035226A"/>
    <w:rsid w:val="00357A4D"/>
    <w:rsid w:val="00360DFF"/>
    <w:rsid w:val="00362D36"/>
    <w:rsid w:val="0037276D"/>
    <w:rsid w:val="00375C68"/>
    <w:rsid w:val="00376B89"/>
    <w:rsid w:val="00376DF1"/>
    <w:rsid w:val="003876A2"/>
    <w:rsid w:val="0039012B"/>
    <w:rsid w:val="00390E88"/>
    <w:rsid w:val="003933DF"/>
    <w:rsid w:val="003960C8"/>
    <w:rsid w:val="003A2276"/>
    <w:rsid w:val="003A3CE9"/>
    <w:rsid w:val="003A69F1"/>
    <w:rsid w:val="003A7DCA"/>
    <w:rsid w:val="003B4099"/>
    <w:rsid w:val="003B4804"/>
    <w:rsid w:val="003B5565"/>
    <w:rsid w:val="003B62ED"/>
    <w:rsid w:val="003B7307"/>
    <w:rsid w:val="003B7F2D"/>
    <w:rsid w:val="003C1E56"/>
    <w:rsid w:val="003C45FD"/>
    <w:rsid w:val="003C6CC9"/>
    <w:rsid w:val="003D62A4"/>
    <w:rsid w:val="003D75C7"/>
    <w:rsid w:val="003E4C70"/>
    <w:rsid w:val="004004BF"/>
    <w:rsid w:val="004012DF"/>
    <w:rsid w:val="004028E0"/>
    <w:rsid w:val="00406A53"/>
    <w:rsid w:val="0041223F"/>
    <w:rsid w:val="00413DA0"/>
    <w:rsid w:val="00417AFC"/>
    <w:rsid w:val="004205A8"/>
    <w:rsid w:val="004209A0"/>
    <w:rsid w:val="00421F73"/>
    <w:rsid w:val="00432129"/>
    <w:rsid w:val="00433E9C"/>
    <w:rsid w:val="00433F4F"/>
    <w:rsid w:val="004350FC"/>
    <w:rsid w:val="004364CC"/>
    <w:rsid w:val="00441120"/>
    <w:rsid w:val="0044157B"/>
    <w:rsid w:val="004449CA"/>
    <w:rsid w:val="00446D9B"/>
    <w:rsid w:val="00451A11"/>
    <w:rsid w:val="00456966"/>
    <w:rsid w:val="00456A88"/>
    <w:rsid w:val="00463BE3"/>
    <w:rsid w:val="004705E2"/>
    <w:rsid w:val="00471A3B"/>
    <w:rsid w:val="00471AAB"/>
    <w:rsid w:val="0048379E"/>
    <w:rsid w:val="00483AEE"/>
    <w:rsid w:val="0048498F"/>
    <w:rsid w:val="00484E6E"/>
    <w:rsid w:val="004875F1"/>
    <w:rsid w:val="00490269"/>
    <w:rsid w:val="00492382"/>
    <w:rsid w:val="00492AAC"/>
    <w:rsid w:val="00494135"/>
    <w:rsid w:val="004963C5"/>
    <w:rsid w:val="004A1A8C"/>
    <w:rsid w:val="004A2879"/>
    <w:rsid w:val="004A2ACE"/>
    <w:rsid w:val="004A662B"/>
    <w:rsid w:val="004A6853"/>
    <w:rsid w:val="004B2125"/>
    <w:rsid w:val="004B3DC8"/>
    <w:rsid w:val="004B3F03"/>
    <w:rsid w:val="004B4AD1"/>
    <w:rsid w:val="004B5D8A"/>
    <w:rsid w:val="004B771B"/>
    <w:rsid w:val="004B7D3A"/>
    <w:rsid w:val="004C007B"/>
    <w:rsid w:val="004C178D"/>
    <w:rsid w:val="004C2FFD"/>
    <w:rsid w:val="004C3E47"/>
    <w:rsid w:val="004C5D90"/>
    <w:rsid w:val="004C7D97"/>
    <w:rsid w:val="004D0756"/>
    <w:rsid w:val="004D155F"/>
    <w:rsid w:val="004D23DF"/>
    <w:rsid w:val="004D51E0"/>
    <w:rsid w:val="004D5EDB"/>
    <w:rsid w:val="004F0961"/>
    <w:rsid w:val="004F135E"/>
    <w:rsid w:val="004F2173"/>
    <w:rsid w:val="004F5F37"/>
    <w:rsid w:val="004F7806"/>
    <w:rsid w:val="0050018B"/>
    <w:rsid w:val="005022E7"/>
    <w:rsid w:val="005034A5"/>
    <w:rsid w:val="005038D3"/>
    <w:rsid w:val="00506E2D"/>
    <w:rsid w:val="005078FB"/>
    <w:rsid w:val="005101A2"/>
    <w:rsid w:val="005111DC"/>
    <w:rsid w:val="0051131E"/>
    <w:rsid w:val="00512BA3"/>
    <w:rsid w:val="005136A0"/>
    <w:rsid w:val="00515966"/>
    <w:rsid w:val="00516343"/>
    <w:rsid w:val="00517A08"/>
    <w:rsid w:val="00526F8E"/>
    <w:rsid w:val="0053276B"/>
    <w:rsid w:val="00541D2D"/>
    <w:rsid w:val="005469D2"/>
    <w:rsid w:val="00546A32"/>
    <w:rsid w:val="0055097F"/>
    <w:rsid w:val="00550FAF"/>
    <w:rsid w:val="0055366D"/>
    <w:rsid w:val="00554473"/>
    <w:rsid w:val="005661E4"/>
    <w:rsid w:val="00566A3F"/>
    <w:rsid w:val="005670F7"/>
    <w:rsid w:val="00567AA5"/>
    <w:rsid w:val="005717D2"/>
    <w:rsid w:val="00573C64"/>
    <w:rsid w:val="00574088"/>
    <w:rsid w:val="005746C1"/>
    <w:rsid w:val="00575E69"/>
    <w:rsid w:val="00576820"/>
    <w:rsid w:val="00581DC9"/>
    <w:rsid w:val="00584797"/>
    <w:rsid w:val="00591066"/>
    <w:rsid w:val="00592BCE"/>
    <w:rsid w:val="00593969"/>
    <w:rsid w:val="00594C66"/>
    <w:rsid w:val="00597115"/>
    <w:rsid w:val="00597FC4"/>
    <w:rsid w:val="005A1918"/>
    <w:rsid w:val="005A2727"/>
    <w:rsid w:val="005A2B01"/>
    <w:rsid w:val="005A3008"/>
    <w:rsid w:val="005A528D"/>
    <w:rsid w:val="005A713E"/>
    <w:rsid w:val="005A7C75"/>
    <w:rsid w:val="005A7CC8"/>
    <w:rsid w:val="005B104A"/>
    <w:rsid w:val="005B2D08"/>
    <w:rsid w:val="005B3B6A"/>
    <w:rsid w:val="005B5474"/>
    <w:rsid w:val="005B75D6"/>
    <w:rsid w:val="005B76B3"/>
    <w:rsid w:val="005C38D4"/>
    <w:rsid w:val="005D10E9"/>
    <w:rsid w:val="005D1EF2"/>
    <w:rsid w:val="005E14A2"/>
    <w:rsid w:val="005E3AD2"/>
    <w:rsid w:val="005E51C0"/>
    <w:rsid w:val="005F0258"/>
    <w:rsid w:val="005F5A02"/>
    <w:rsid w:val="005F65CF"/>
    <w:rsid w:val="00601D8D"/>
    <w:rsid w:val="00602DD9"/>
    <w:rsid w:val="006044A8"/>
    <w:rsid w:val="006073A8"/>
    <w:rsid w:val="00610DE2"/>
    <w:rsid w:val="0061638A"/>
    <w:rsid w:val="00616E58"/>
    <w:rsid w:val="00623299"/>
    <w:rsid w:val="00623D3D"/>
    <w:rsid w:val="006258F8"/>
    <w:rsid w:val="00626660"/>
    <w:rsid w:val="00626A0C"/>
    <w:rsid w:val="006329B4"/>
    <w:rsid w:val="00633C5B"/>
    <w:rsid w:val="0063580A"/>
    <w:rsid w:val="0063659C"/>
    <w:rsid w:val="0063719D"/>
    <w:rsid w:val="0063753B"/>
    <w:rsid w:val="0064035A"/>
    <w:rsid w:val="00645DCA"/>
    <w:rsid w:val="00646AD4"/>
    <w:rsid w:val="00647AFD"/>
    <w:rsid w:val="00651FF1"/>
    <w:rsid w:val="00655485"/>
    <w:rsid w:val="0065600E"/>
    <w:rsid w:val="00661666"/>
    <w:rsid w:val="006616B3"/>
    <w:rsid w:val="006621BE"/>
    <w:rsid w:val="00662D0A"/>
    <w:rsid w:val="006651C7"/>
    <w:rsid w:val="006728CF"/>
    <w:rsid w:val="00677D6C"/>
    <w:rsid w:val="00687399"/>
    <w:rsid w:val="00687E41"/>
    <w:rsid w:val="00687EA9"/>
    <w:rsid w:val="006A1D0A"/>
    <w:rsid w:val="006A4F24"/>
    <w:rsid w:val="006A5F52"/>
    <w:rsid w:val="006B09AD"/>
    <w:rsid w:val="006B1285"/>
    <w:rsid w:val="006B144A"/>
    <w:rsid w:val="006B4ABE"/>
    <w:rsid w:val="006B52B0"/>
    <w:rsid w:val="006B5D24"/>
    <w:rsid w:val="006B7311"/>
    <w:rsid w:val="006C4EF7"/>
    <w:rsid w:val="006D05A1"/>
    <w:rsid w:val="006D3B3A"/>
    <w:rsid w:val="006E07AB"/>
    <w:rsid w:val="006E2502"/>
    <w:rsid w:val="006E5849"/>
    <w:rsid w:val="006E592C"/>
    <w:rsid w:val="006E5EF7"/>
    <w:rsid w:val="006E64F5"/>
    <w:rsid w:val="006E716E"/>
    <w:rsid w:val="006F013B"/>
    <w:rsid w:val="006F07E6"/>
    <w:rsid w:val="006F2754"/>
    <w:rsid w:val="006F55C8"/>
    <w:rsid w:val="006F64DF"/>
    <w:rsid w:val="006F6C16"/>
    <w:rsid w:val="007003F9"/>
    <w:rsid w:val="007021CF"/>
    <w:rsid w:val="0070602E"/>
    <w:rsid w:val="00707CA9"/>
    <w:rsid w:val="00710D08"/>
    <w:rsid w:val="00711623"/>
    <w:rsid w:val="0071189A"/>
    <w:rsid w:val="00713C1A"/>
    <w:rsid w:val="0072067E"/>
    <w:rsid w:val="00723392"/>
    <w:rsid w:val="007255DF"/>
    <w:rsid w:val="00733388"/>
    <w:rsid w:val="00734646"/>
    <w:rsid w:val="007361EC"/>
    <w:rsid w:val="00737DF4"/>
    <w:rsid w:val="00754879"/>
    <w:rsid w:val="00754D42"/>
    <w:rsid w:val="00755B84"/>
    <w:rsid w:val="00757285"/>
    <w:rsid w:val="0075768D"/>
    <w:rsid w:val="007579AD"/>
    <w:rsid w:val="0076136F"/>
    <w:rsid w:val="00763412"/>
    <w:rsid w:val="0076675B"/>
    <w:rsid w:val="007672F8"/>
    <w:rsid w:val="00770F3C"/>
    <w:rsid w:val="007725F9"/>
    <w:rsid w:val="00773C2B"/>
    <w:rsid w:val="007740C3"/>
    <w:rsid w:val="00776D81"/>
    <w:rsid w:val="007772D1"/>
    <w:rsid w:val="00780811"/>
    <w:rsid w:val="00786174"/>
    <w:rsid w:val="007870C5"/>
    <w:rsid w:val="00791CD5"/>
    <w:rsid w:val="00792450"/>
    <w:rsid w:val="007A0D52"/>
    <w:rsid w:val="007A2183"/>
    <w:rsid w:val="007A4BBA"/>
    <w:rsid w:val="007A56BC"/>
    <w:rsid w:val="007A5A50"/>
    <w:rsid w:val="007A6488"/>
    <w:rsid w:val="007A65E7"/>
    <w:rsid w:val="007A6E34"/>
    <w:rsid w:val="007B39D0"/>
    <w:rsid w:val="007B3B35"/>
    <w:rsid w:val="007B41D9"/>
    <w:rsid w:val="007B66F6"/>
    <w:rsid w:val="007B6CDB"/>
    <w:rsid w:val="007B6DFB"/>
    <w:rsid w:val="007C167A"/>
    <w:rsid w:val="007C632F"/>
    <w:rsid w:val="007C6967"/>
    <w:rsid w:val="007D2F53"/>
    <w:rsid w:val="007D3810"/>
    <w:rsid w:val="007D39C6"/>
    <w:rsid w:val="007D4C33"/>
    <w:rsid w:val="007D68AC"/>
    <w:rsid w:val="007E2A88"/>
    <w:rsid w:val="007F6300"/>
    <w:rsid w:val="007F6B88"/>
    <w:rsid w:val="007F6CEA"/>
    <w:rsid w:val="0080119C"/>
    <w:rsid w:val="00807E89"/>
    <w:rsid w:val="008105F8"/>
    <w:rsid w:val="008177A9"/>
    <w:rsid w:val="0082118C"/>
    <w:rsid w:val="00822A3F"/>
    <w:rsid w:val="00822BA4"/>
    <w:rsid w:val="00824094"/>
    <w:rsid w:val="008328E1"/>
    <w:rsid w:val="00833342"/>
    <w:rsid w:val="00833594"/>
    <w:rsid w:val="008339CD"/>
    <w:rsid w:val="00835D21"/>
    <w:rsid w:val="00836139"/>
    <w:rsid w:val="008412BA"/>
    <w:rsid w:val="008414DA"/>
    <w:rsid w:val="0084442A"/>
    <w:rsid w:val="0084599B"/>
    <w:rsid w:val="0084620C"/>
    <w:rsid w:val="00846A51"/>
    <w:rsid w:val="008520BD"/>
    <w:rsid w:val="00852AF9"/>
    <w:rsid w:val="00852D22"/>
    <w:rsid w:val="0085747B"/>
    <w:rsid w:val="008574F4"/>
    <w:rsid w:val="008609ED"/>
    <w:rsid w:val="00860E18"/>
    <w:rsid w:val="008611D5"/>
    <w:rsid w:val="00862946"/>
    <w:rsid w:val="008645B6"/>
    <w:rsid w:val="00867183"/>
    <w:rsid w:val="008675FC"/>
    <w:rsid w:val="00872242"/>
    <w:rsid w:val="00873E64"/>
    <w:rsid w:val="0088425D"/>
    <w:rsid w:val="00885375"/>
    <w:rsid w:val="00886F81"/>
    <w:rsid w:val="00887BE1"/>
    <w:rsid w:val="008913D3"/>
    <w:rsid w:val="00891B3E"/>
    <w:rsid w:val="00893026"/>
    <w:rsid w:val="0089348D"/>
    <w:rsid w:val="00894EE5"/>
    <w:rsid w:val="00896030"/>
    <w:rsid w:val="008A5888"/>
    <w:rsid w:val="008B69A7"/>
    <w:rsid w:val="008C228A"/>
    <w:rsid w:val="008C3011"/>
    <w:rsid w:val="008C452A"/>
    <w:rsid w:val="008C53FF"/>
    <w:rsid w:val="008C6A51"/>
    <w:rsid w:val="008C7A0F"/>
    <w:rsid w:val="008D1B78"/>
    <w:rsid w:val="008D2949"/>
    <w:rsid w:val="008D2D9D"/>
    <w:rsid w:val="008D5A79"/>
    <w:rsid w:val="008D6603"/>
    <w:rsid w:val="008D6885"/>
    <w:rsid w:val="008E6471"/>
    <w:rsid w:val="008F6924"/>
    <w:rsid w:val="00900736"/>
    <w:rsid w:val="00900E0F"/>
    <w:rsid w:val="00901F24"/>
    <w:rsid w:val="009039F7"/>
    <w:rsid w:val="0091018A"/>
    <w:rsid w:val="009116BC"/>
    <w:rsid w:val="00912AB5"/>
    <w:rsid w:val="009142FC"/>
    <w:rsid w:val="00916215"/>
    <w:rsid w:val="0091700A"/>
    <w:rsid w:val="00926083"/>
    <w:rsid w:val="00927D68"/>
    <w:rsid w:val="009301E4"/>
    <w:rsid w:val="009327E2"/>
    <w:rsid w:val="0093465D"/>
    <w:rsid w:val="0093589D"/>
    <w:rsid w:val="00945893"/>
    <w:rsid w:val="00946B28"/>
    <w:rsid w:val="00950229"/>
    <w:rsid w:val="00953B10"/>
    <w:rsid w:val="00956B19"/>
    <w:rsid w:val="0096207C"/>
    <w:rsid w:val="009630A6"/>
    <w:rsid w:val="00963E4C"/>
    <w:rsid w:val="009645E2"/>
    <w:rsid w:val="00971BCC"/>
    <w:rsid w:val="00974A94"/>
    <w:rsid w:val="00981E11"/>
    <w:rsid w:val="00985DAA"/>
    <w:rsid w:val="00987252"/>
    <w:rsid w:val="00990954"/>
    <w:rsid w:val="00992372"/>
    <w:rsid w:val="00993679"/>
    <w:rsid w:val="009A0414"/>
    <w:rsid w:val="009A1AB9"/>
    <w:rsid w:val="009A1AC5"/>
    <w:rsid w:val="009A2A25"/>
    <w:rsid w:val="009A2B15"/>
    <w:rsid w:val="009A568A"/>
    <w:rsid w:val="009A6203"/>
    <w:rsid w:val="009A758E"/>
    <w:rsid w:val="009B04ED"/>
    <w:rsid w:val="009B211D"/>
    <w:rsid w:val="009B3CAC"/>
    <w:rsid w:val="009C0A76"/>
    <w:rsid w:val="009C5944"/>
    <w:rsid w:val="009C631F"/>
    <w:rsid w:val="009D0238"/>
    <w:rsid w:val="009D1EB3"/>
    <w:rsid w:val="009D2B55"/>
    <w:rsid w:val="009D2C17"/>
    <w:rsid w:val="009D36A7"/>
    <w:rsid w:val="009D76DE"/>
    <w:rsid w:val="009E2AD6"/>
    <w:rsid w:val="009E4F07"/>
    <w:rsid w:val="009E50AA"/>
    <w:rsid w:val="009E60EC"/>
    <w:rsid w:val="009E612A"/>
    <w:rsid w:val="00A03CFC"/>
    <w:rsid w:val="00A10DF6"/>
    <w:rsid w:val="00A1123D"/>
    <w:rsid w:val="00A17ED5"/>
    <w:rsid w:val="00A20ACB"/>
    <w:rsid w:val="00A24768"/>
    <w:rsid w:val="00A25045"/>
    <w:rsid w:val="00A269BC"/>
    <w:rsid w:val="00A26EF4"/>
    <w:rsid w:val="00A31C6F"/>
    <w:rsid w:val="00A3428B"/>
    <w:rsid w:val="00A35F08"/>
    <w:rsid w:val="00A402B4"/>
    <w:rsid w:val="00A416A1"/>
    <w:rsid w:val="00A4300C"/>
    <w:rsid w:val="00A44A47"/>
    <w:rsid w:val="00A4553A"/>
    <w:rsid w:val="00A45E35"/>
    <w:rsid w:val="00A51603"/>
    <w:rsid w:val="00A528E8"/>
    <w:rsid w:val="00A542C9"/>
    <w:rsid w:val="00A55B36"/>
    <w:rsid w:val="00A61834"/>
    <w:rsid w:val="00A62678"/>
    <w:rsid w:val="00A6288C"/>
    <w:rsid w:val="00A62A0D"/>
    <w:rsid w:val="00A66232"/>
    <w:rsid w:val="00A66CB9"/>
    <w:rsid w:val="00A67267"/>
    <w:rsid w:val="00A72044"/>
    <w:rsid w:val="00A73354"/>
    <w:rsid w:val="00A73AB3"/>
    <w:rsid w:val="00A7546E"/>
    <w:rsid w:val="00A817D0"/>
    <w:rsid w:val="00A82577"/>
    <w:rsid w:val="00A848F8"/>
    <w:rsid w:val="00A8635F"/>
    <w:rsid w:val="00A879AA"/>
    <w:rsid w:val="00A90C18"/>
    <w:rsid w:val="00A930D6"/>
    <w:rsid w:val="00A94B08"/>
    <w:rsid w:val="00A971C2"/>
    <w:rsid w:val="00AA0222"/>
    <w:rsid w:val="00AA4B4E"/>
    <w:rsid w:val="00AA6B0C"/>
    <w:rsid w:val="00AB1563"/>
    <w:rsid w:val="00AB327C"/>
    <w:rsid w:val="00AB4230"/>
    <w:rsid w:val="00AB5E83"/>
    <w:rsid w:val="00AB63CE"/>
    <w:rsid w:val="00AC121E"/>
    <w:rsid w:val="00AD0B17"/>
    <w:rsid w:val="00AD511D"/>
    <w:rsid w:val="00AD7283"/>
    <w:rsid w:val="00AE1C1E"/>
    <w:rsid w:val="00AE20F2"/>
    <w:rsid w:val="00AF022E"/>
    <w:rsid w:val="00AF0DDA"/>
    <w:rsid w:val="00AF2079"/>
    <w:rsid w:val="00AF2A9B"/>
    <w:rsid w:val="00AF3616"/>
    <w:rsid w:val="00AF5D8F"/>
    <w:rsid w:val="00AF7613"/>
    <w:rsid w:val="00B03DD0"/>
    <w:rsid w:val="00B13280"/>
    <w:rsid w:val="00B142E4"/>
    <w:rsid w:val="00B21AB1"/>
    <w:rsid w:val="00B223E8"/>
    <w:rsid w:val="00B26340"/>
    <w:rsid w:val="00B26C93"/>
    <w:rsid w:val="00B40A21"/>
    <w:rsid w:val="00B41A52"/>
    <w:rsid w:val="00B42749"/>
    <w:rsid w:val="00B43F39"/>
    <w:rsid w:val="00B52840"/>
    <w:rsid w:val="00B53EF5"/>
    <w:rsid w:val="00B60000"/>
    <w:rsid w:val="00B604C7"/>
    <w:rsid w:val="00B641A0"/>
    <w:rsid w:val="00B7284E"/>
    <w:rsid w:val="00B72EAF"/>
    <w:rsid w:val="00B8451F"/>
    <w:rsid w:val="00B84889"/>
    <w:rsid w:val="00B84BBF"/>
    <w:rsid w:val="00B84F59"/>
    <w:rsid w:val="00B91BA8"/>
    <w:rsid w:val="00B95C44"/>
    <w:rsid w:val="00BB0F4D"/>
    <w:rsid w:val="00BB3F76"/>
    <w:rsid w:val="00BC3C5A"/>
    <w:rsid w:val="00BC64C3"/>
    <w:rsid w:val="00BD48B2"/>
    <w:rsid w:val="00BD6160"/>
    <w:rsid w:val="00BD7104"/>
    <w:rsid w:val="00BE016F"/>
    <w:rsid w:val="00BE08E2"/>
    <w:rsid w:val="00BF177C"/>
    <w:rsid w:val="00BF247B"/>
    <w:rsid w:val="00BF45A3"/>
    <w:rsid w:val="00BF6194"/>
    <w:rsid w:val="00C00335"/>
    <w:rsid w:val="00C04457"/>
    <w:rsid w:val="00C04E01"/>
    <w:rsid w:val="00C103C3"/>
    <w:rsid w:val="00C10C3B"/>
    <w:rsid w:val="00C133A1"/>
    <w:rsid w:val="00C16BD1"/>
    <w:rsid w:val="00C17CD1"/>
    <w:rsid w:val="00C20287"/>
    <w:rsid w:val="00C245E4"/>
    <w:rsid w:val="00C260DA"/>
    <w:rsid w:val="00C26596"/>
    <w:rsid w:val="00C26C81"/>
    <w:rsid w:val="00C27411"/>
    <w:rsid w:val="00C2758B"/>
    <w:rsid w:val="00C32217"/>
    <w:rsid w:val="00C33CAA"/>
    <w:rsid w:val="00C36EDA"/>
    <w:rsid w:val="00C42C8C"/>
    <w:rsid w:val="00C44A2E"/>
    <w:rsid w:val="00C5186B"/>
    <w:rsid w:val="00C538CB"/>
    <w:rsid w:val="00C57762"/>
    <w:rsid w:val="00C60BBC"/>
    <w:rsid w:val="00C63C4A"/>
    <w:rsid w:val="00C64B09"/>
    <w:rsid w:val="00C73D64"/>
    <w:rsid w:val="00C749F8"/>
    <w:rsid w:val="00C753FE"/>
    <w:rsid w:val="00C76072"/>
    <w:rsid w:val="00C7796B"/>
    <w:rsid w:val="00C85DC3"/>
    <w:rsid w:val="00C85E23"/>
    <w:rsid w:val="00C86896"/>
    <w:rsid w:val="00C87E18"/>
    <w:rsid w:val="00C91A1A"/>
    <w:rsid w:val="00C93167"/>
    <w:rsid w:val="00C94635"/>
    <w:rsid w:val="00C96742"/>
    <w:rsid w:val="00CA067C"/>
    <w:rsid w:val="00CA27E2"/>
    <w:rsid w:val="00CA4769"/>
    <w:rsid w:val="00CA5AA9"/>
    <w:rsid w:val="00CB48D0"/>
    <w:rsid w:val="00CB7F44"/>
    <w:rsid w:val="00CC09DB"/>
    <w:rsid w:val="00CC0EEE"/>
    <w:rsid w:val="00CC163B"/>
    <w:rsid w:val="00CC7A5A"/>
    <w:rsid w:val="00CD02FC"/>
    <w:rsid w:val="00CD3702"/>
    <w:rsid w:val="00CD5A97"/>
    <w:rsid w:val="00CE043E"/>
    <w:rsid w:val="00CE380E"/>
    <w:rsid w:val="00CE55E3"/>
    <w:rsid w:val="00CE62F6"/>
    <w:rsid w:val="00CF0CF2"/>
    <w:rsid w:val="00CF0E66"/>
    <w:rsid w:val="00CF22E0"/>
    <w:rsid w:val="00CF4B64"/>
    <w:rsid w:val="00CF5725"/>
    <w:rsid w:val="00CF6D4E"/>
    <w:rsid w:val="00D008F7"/>
    <w:rsid w:val="00D03FA1"/>
    <w:rsid w:val="00D04303"/>
    <w:rsid w:val="00D04533"/>
    <w:rsid w:val="00D07CFA"/>
    <w:rsid w:val="00D1387F"/>
    <w:rsid w:val="00D13CF7"/>
    <w:rsid w:val="00D15795"/>
    <w:rsid w:val="00D15EB7"/>
    <w:rsid w:val="00D21365"/>
    <w:rsid w:val="00D2732D"/>
    <w:rsid w:val="00D313B4"/>
    <w:rsid w:val="00D32E27"/>
    <w:rsid w:val="00D35120"/>
    <w:rsid w:val="00D36894"/>
    <w:rsid w:val="00D408A3"/>
    <w:rsid w:val="00D42F94"/>
    <w:rsid w:val="00D45A92"/>
    <w:rsid w:val="00D4764A"/>
    <w:rsid w:val="00D512CC"/>
    <w:rsid w:val="00D57148"/>
    <w:rsid w:val="00D62AFE"/>
    <w:rsid w:val="00D659B5"/>
    <w:rsid w:val="00D66402"/>
    <w:rsid w:val="00D743DA"/>
    <w:rsid w:val="00D777A8"/>
    <w:rsid w:val="00D82708"/>
    <w:rsid w:val="00D83522"/>
    <w:rsid w:val="00D901C5"/>
    <w:rsid w:val="00D91947"/>
    <w:rsid w:val="00D93D43"/>
    <w:rsid w:val="00D93F77"/>
    <w:rsid w:val="00DA4F45"/>
    <w:rsid w:val="00DB6025"/>
    <w:rsid w:val="00DC07AE"/>
    <w:rsid w:val="00DC32E8"/>
    <w:rsid w:val="00DC3721"/>
    <w:rsid w:val="00DC435E"/>
    <w:rsid w:val="00DD2C1F"/>
    <w:rsid w:val="00DD2C39"/>
    <w:rsid w:val="00DE1457"/>
    <w:rsid w:val="00DE2A99"/>
    <w:rsid w:val="00DE2F31"/>
    <w:rsid w:val="00DE3B80"/>
    <w:rsid w:val="00DE68C6"/>
    <w:rsid w:val="00DF033C"/>
    <w:rsid w:val="00DF1F41"/>
    <w:rsid w:val="00DF47D5"/>
    <w:rsid w:val="00DF5983"/>
    <w:rsid w:val="00E01ECD"/>
    <w:rsid w:val="00E022AF"/>
    <w:rsid w:val="00E05992"/>
    <w:rsid w:val="00E066E9"/>
    <w:rsid w:val="00E06758"/>
    <w:rsid w:val="00E14046"/>
    <w:rsid w:val="00E1465B"/>
    <w:rsid w:val="00E14B3F"/>
    <w:rsid w:val="00E16072"/>
    <w:rsid w:val="00E176D8"/>
    <w:rsid w:val="00E17AA2"/>
    <w:rsid w:val="00E203B1"/>
    <w:rsid w:val="00E205B8"/>
    <w:rsid w:val="00E2532C"/>
    <w:rsid w:val="00E26433"/>
    <w:rsid w:val="00E265D5"/>
    <w:rsid w:val="00E26A15"/>
    <w:rsid w:val="00E315A6"/>
    <w:rsid w:val="00E3224E"/>
    <w:rsid w:val="00E333AB"/>
    <w:rsid w:val="00E33FBD"/>
    <w:rsid w:val="00E4392C"/>
    <w:rsid w:val="00E43C3D"/>
    <w:rsid w:val="00E46261"/>
    <w:rsid w:val="00E510AB"/>
    <w:rsid w:val="00E51DAC"/>
    <w:rsid w:val="00E54440"/>
    <w:rsid w:val="00E5459C"/>
    <w:rsid w:val="00E54FBB"/>
    <w:rsid w:val="00E57194"/>
    <w:rsid w:val="00E621B0"/>
    <w:rsid w:val="00E624BE"/>
    <w:rsid w:val="00E645DF"/>
    <w:rsid w:val="00E71111"/>
    <w:rsid w:val="00E73D98"/>
    <w:rsid w:val="00E75595"/>
    <w:rsid w:val="00E76FF0"/>
    <w:rsid w:val="00E81195"/>
    <w:rsid w:val="00E842B7"/>
    <w:rsid w:val="00E85153"/>
    <w:rsid w:val="00E9079E"/>
    <w:rsid w:val="00E91054"/>
    <w:rsid w:val="00E94B12"/>
    <w:rsid w:val="00EA5CAF"/>
    <w:rsid w:val="00EA731D"/>
    <w:rsid w:val="00EB187B"/>
    <w:rsid w:val="00EB269F"/>
    <w:rsid w:val="00EB4089"/>
    <w:rsid w:val="00EC1447"/>
    <w:rsid w:val="00EC2E1F"/>
    <w:rsid w:val="00EC31B2"/>
    <w:rsid w:val="00EC3CE5"/>
    <w:rsid w:val="00EC5439"/>
    <w:rsid w:val="00EC544F"/>
    <w:rsid w:val="00ED0F3A"/>
    <w:rsid w:val="00ED1C90"/>
    <w:rsid w:val="00ED77F8"/>
    <w:rsid w:val="00EE0FEB"/>
    <w:rsid w:val="00EE4E14"/>
    <w:rsid w:val="00EF2C02"/>
    <w:rsid w:val="00EF334A"/>
    <w:rsid w:val="00EF4402"/>
    <w:rsid w:val="00F00C46"/>
    <w:rsid w:val="00F035FE"/>
    <w:rsid w:val="00F03D1F"/>
    <w:rsid w:val="00F05BAC"/>
    <w:rsid w:val="00F0609B"/>
    <w:rsid w:val="00F068F7"/>
    <w:rsid w:val="00F1256B"/>
    <w:rsid w:val="00F13C7C"/>
    <w:rsid w:val="00F15BB0"/>
    <w:rsid w:val="00F17CE2"/>
    <w:rsid w:val="00F231FC"/>
    <w:rsid w:val="00F32553"/>
    <w:rsid w:val="00F33DDE"/>
    <w:rsid w:val="00F34042"/>
    <w:rsid w:val="00F34281"/>
    <w:rsid w:val="00F36609"/>
    <w:rsid w:val="00F36E6E"/>
    <w:rsid w:val="00F36FEA"/>
    <w:rsid w:val="00F4027E"/>
    <w:rsid w:val="00F43C4E"/>
    <w:rsid w:val="00F43DE0"/>
    <w:rsid w:val="00F457F1"/>
    <w:rsid w:val="00F52FA8"/>
    <w:rsid w:val="00F532DB"/>
    <w:rsid w:val="00F6067E"/>
    <w:rsid w:val="00F608CA"/>
    <w:rsid w:val="00F617AF"/>
    <w:rsid w:val="00F61F34"/>
    <w:rsid w:val="00F63D46"/>
    <w:rsid w:val="00F6462B"/>
    <w:rsid w:val="00F64A91"/>
    <w:rsid w:val="00F666F2"/>
    <w:rsid w:val="00F66DD6"/>
    <w:rsid w:val="00F70421"/>
    <w:rsid w:val="00F704A1"/>
    <w:rsid w:val="00F70640"/>
    <w:rsid w:val="00F714D3"/>
    <w:rsid w:val="00F7364A"/>
    <w:rsid w:val="00F74776"/>
    <w:rsid w:val="00F75E8C"/>
    <w:rsid w:val="00F76067"/>
    <w:rsid w:val="00F774A5"/>
    <w:rsid w:val="00F83113"/>
    <w:rsid w:val="00F842A9"/>
    <w:rsid w:val="00F85DC1"/>
    <w:rsid w:val="00F86E7C"/>
    <w:rsid w:val="00F95726"/>
    <w:rsid w:val="00F9612E"/>
    <w:rsid w:val="00FA7894"/>
    <w:rsid w:val="00FB6575"/>
    <w:rsid w:val="00FC0CA5"/>
    <w:rsid w:val="00FC13CF"/>
    <w:rsid w:val="00FC563B"/>
    <w:rsid w:val="00FD2FAF"/>
    <w:rsid w:val="00FD5ED0"/>
    <w:rsid w:val="00FD7CCB"/>
    <w:rsid w:val="00FE0624"/>
    <w:rsid w:val="00FE144A"/>
    <w:rsid w:val="00FE3406"/>
    <w:rsid w:val="00FE590E"/>
    <w:rsid w:val="00FE621E"/>
    <w:rsid w:val="00FF3BA1"/>
    <w:rsid w:val="00FF408A"/>
    <w:rsid w:val="2B785B2D"/>
    <w:rsid w:val="4721274A"/>
    <w:rsid w:val="484FAE7F"/>
    <w:rsid w:val="4F9FCDA8"/>
    <w:rsid w:val="6CAD5C25"/>
    <w:rsid w:val="70B4774A"/>
    <w:rsid w:val="7CE96E4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9E16"/>
  <w15:chartTrackingRefBased/>
  <w15:docId w15:val="{4E660086-5277-46CB-90C9-9FEF9F93C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287"/>
    <w:pPr>
      <w:suppressAutoHyphens/>
      <w:spacing w:line="360" w:lineRule="auto"/>
      <w:jc w:val="both"/>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287"/>
    <w:pPr>
      <w:ind w:left="720"/>
      <w:contextualSpacing/>
    </w:pPr>
  </w:style>
  <w:style w:type="table" w:styleId="TableGrid">
    <w:name w:val="Table Grid"/>
    <w:basedOn w:val="TableNormal"/>
    <w:uiPriority w:val="59"/>
    <w:rsid w:val="00C20287"/>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0287"/>
    <w:rPr>
      <w:color w:val="0563C1" w:themeColor="hyperlink"/>
      <w:u w:val="single"/>
    </w:rPr>
  </w:style>
  <w:style w:type="paragraph" w:styleId="Header">
    <w:name w:val="header"/>
    <w:basedOn w:val="Normal"/>
    <w:link w:val="HeaderChar"/>
    <w:uiPriority w:val="99"/>
    <w:unhideWhenUsed/>
    <w:rsid w:val="00F43C4E"/>
    <w:pPr>
      <w:tabs>
        <w:tab w:val="center" w:pos="4680"/>
        <w:tab w:val="right" w:pos="9360"/>
      </w:tabs>
      <w:spacing w:line="240" w:lineRule="auto"/>
    </w:pPr>
  </w:style>
  <w:style w:type="character" w:customStyle="1" w:styleId="HeaderChar">
    <w:name w:val="Header Char"/>
    <w:basedOn w:val="DefaultParagraphFont"/>
    <w:link w:val="Header"/>
    <w:uiPriority w:val="99"/>
    <w:rsid w:val="00F43C4E"/>
    <w:rPr>
      <w:rFonts w:ascii="Times New Roman" w:eastAsia="Times New Roman" w:hAnsi="Times New Roman" w:cs="Times New Roman"/>
      <w:szCs w:val="20"/>
    </w:rPr>
  </w:style>
  <w:style w:type="paragraph" w:styleId="Footer">
    <w:name w:val="footer"/>
    <w:basedOn w:val="Normal"/>
    <w:link w:val="FooterChar"/>
    <w:uiPriority w:val="99"/>
    <w:unhideWhenUsed/>
    <w:rsid w:val="00F43C4E"/>
    <w:pPr>
      <w:tabs>
        <w:tab w:val="center" w:pos="4680"/>
        <w:tab w:val="right" w:pos="9360"/>
      </w:tabs>
      <w:spacing w:line="240" w:lineRule="auto"/>
    </w:pPr>
  </w:style>
  <w:style w:type="character" w:customStyle="1" w:styleId="FooterChar">
    <w:name w:val="Footer Char"/>
    <w:basedOn w:val="DefaultParagraphFont"/>
    <w:link w:val="Footer"/>
    <w:uiPriority w:val="99"/>
    <w:rsid w:val="00F43C4E"/>
    <w:rPr>
      <w:rFonts w:ascii="Times New Roman" w:eastAsia="Times New Roman" w:hAnsi="Times New Roman" w:cs="Times New Roman"/>
      <w:szCs w:val="20"/>
    </w:rPr>
  </w:style>
  <w:style w:type="paragraph" w:styleId="FootnoteText">
    <w:name w:val="footnote text"/>
    <w:basedOn w:val="Normal"/>
    <w:link w:val="FootnoteTextChar"/>
    <w:uiPriority w:val="99"/>
    <w:semiHidden/>
    <w:unhideWhenUsed/>
    <w:rsid w:val="008C7A0F"/>
    <w:pPr>
      <w:spacing w:line="240" w:lineRule="auto"/>
    </w:pPr>
    <w:rPr>
      <w:sz w:val="20"/>
    </w:rPr>
  </w:style>
  <w:style w:type="character" w:customStyle="1" w:styleId="FootnoteTextChar">
    <w:name w:val="Footnote Text Char"/>
    <w:basedOn w:val="DefaultParagraphFont"/>
    <w:link w:val="FootnoteText"/>
    <w:uiPriority w:val="99"/>
    <w:semiHidden/>
    <w:rsid w:val="008C7A0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C7A0F"/>
    <w:rPr>
      <w:vertAlign w:val="superscript"/>
    </w:rPr>
  </w:style>
  <w:style w:type="character" w:customStyle="1" w:styleId="UnresolvedMention1">
    <w:name w:val="Unresolved Mention1"/>
    <w:basedOn w:val="DefaultParagraphFont"/>
    <w:uiPriority w:val="99"/>
    <w:semiHidden/>
    <w:unhideWhenUsed/>
    <w:rsid w:val="00A51603"/>
    <w:rPr>
      <w:color w:val="605E5C"/>
      <w:shd w:val="clear" w:color="auto" w:fill="E1DFDD"/>
    </w:rPr>
  </w:style>
  <w:style w:type="paragraph" w:styleId="NormalWeb">
    <w:name w:val="Normal (Web)"/>
    <w:basedOn w:val="Normal"/>
    <w:uiPriority w:val="99"/>
    <w:unhideWhenUsed/>
    <w:rsid w:val="00136D06"/>
    <w:pPr>
      <w:suppressAutoHyphens w:val="0"/>
      <w:spacing w:before="100" w:beforeAutospacing="1" w:after="100" w:afterAutospacing="1" w:line="240" w:lineRule="auto"/>
      <w:jc w:val="left"/>
    </w:pPr>
    <w:rPr>
      <w:szCs w:val="24"/>
    </w:rPr>
  </w:style>
  <w:style w:type="character" w:customStyle="1" w:styleId="apple-converted-space">
    <w:name w:val="apple-converted-space"/>
    <w:basedOn w:val="DefaultParagraphFont"/>
    <w:rsid w:val="00833594"/>
  </w:style>
  <w:style w:type="paragraph" w:styleId="Revision">
    <w:name w:val="Revision"/>
    <w:hidden/>
    <w:uiPriority w:val="99"/>
    <w:semiHidden/>
    <w:rsid w:val="00144C01"/>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F231FC"/>
    <w:rPr>
      <w:sz w:val="16"/>
      <w:szCs w:val="16"/>
    </w:rPr>
  </w:style>
  <w:style w:type="paragraph" w:styleId="CommentText">
    <w:name w:val="annotation text"/>
    <w:basedOn w:val="Normal"/>
    <w:link w:val="CommentTextChar"/>
    <w:uiPriority w:val="99"/>
    <w:unhideWhenUsed/>
    <w:rsid w:val="00F231FC"/>
    <w:pPr>
      <w:spacing w:line="240" w:lineRule="auto"/>
    </w:pPr>
    <w:rPr>
      <w:sz w:val="20"/>
    </w:rPr>
  </w:style>
  <w:style w:type="character" w:customStyle="1" w:styleId="CommentTextChar">
    <w:name w:val="Comment Text Char"/>
    <w:basedOn w:val="DefaultParagraphFont"/>
    <w:link w:val="CommentText"/>
    <w:uiPriority w:val="99"/>
    <w:rsid w:val="00F231F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31FC"/>
    <w:rPr>
      <w:b/>
      <w:bCs/>
    </w:rPr>
  </w:style>
  <w:style w:type="character" w:customStyle="1" w:styleId="CommentSubjectChar">
    <w:name w:val="Comment Subject Char"/>
    <w:basedOn w:val="CommentTextChar"/>
    <w:link w:val="CommentSubject"/>
    <w:uiPriority w:val="99"/>
    <w:semiHidden/>
    <w:rsid w:val="00F231FC"/>
    <w:rPr>
      <w:rFonts w:ascii="Times New Roman" w:eastAsia="Times New Roman" w:hAnsi="Times New Roman" w:cs="Times New Roman"/>
      <w:b/>
      <w:bCs/>
      <w:sz w:val="20"/>
      <w:szCs w:val="20"/>
    </w:rPr>
  </w:style>
  <w:style w:type="paragraph" w:customStyle="1" w:styleId="MTDisplayEquation">
    <w:name w:val="MTDisplayEquation"/>
    <w:basedOn w:val="Normal"/>
    <w:next w:val="Normal"/>
    <w:link w:val="MTDisplayEquationChar"/>
    <w:rsid w:val="004D51E0"/>
    <w:pPr>
      <w:tabs>
        <w:tab w:val="center" w:pos="5200"/>
        <w:tab w:val="right" w:pos="10420"/>
      </w:tabs>
    </w:pPr>
    <w:rPr>
      <w:rFonts w:asciiTheme="minorHAnsi" w:eastAsiaTheme="minorHAnsi" w:hAnsiTheme="minorHAnsi" w:cstheme="minorHAnsi"/>
      <w:kern w:val="2"/>
      <w:szCs w:val="24"/>
      <w14:ligatures w14:val="standardContextual"/>
    </w:rPr>
  </w:style>
  <w:style w:type="character" w:customStyle="1" w:styleId="MTDisplayEquationChar">
    <w:name w:val="MTDisplayEquation Char"/>
    <w:basedOn w:val="DefaultParagraphFont"/>
    <w:link w:val="MTDisplayEquation"/>
    <w:rsid w:val="004D51E0"/>
    <w:rPr>
      <w:rFonts w:cstheme="minorHAns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57472">
      <w:bodyDiv w:val="1"/>
      <w:marLeft w:val="0"/>
      <w:marRight w:val="0"/>
      <w:marTop w:val="0"/>
      <w:marBottom w:val="0"/>
      <w:divBdr>
        <w:top w:val="none" w:sz="0" w:space="0" w:color="auto"/>
        <w:left w:val="none" w:sz="0" w:space="0" w:color="auto"/>
        <w:bottom w:val="none" w:sz="0" w:space="0" w:color="auto"/>
        <w:right w:val="none" w:sz="0" w:space="0" w:color="auto"/>
      </w:divBdr>
      <w:divsChild>
        <w:div w:id="737092927">
          <w:marLeft w:val="0"/>
          <w:marRight w:val="0"/>
          <w:marTop w:val="0"/>
          <w:marBottom w:val="0"/>
          <w:divBdr>
            <w:top w:val="none" w:sz="0" w:space="0" w:color="auto"/>
            <w:left w:val="none" w:sz="0" w:space="0" w:color="auto"/>
            <w:bottom w:val="none" w:sz="0" w:space="0" w:color="auto"/>
            <w:right w:val="none" w:sz="0" w:space="0" w:color="auto"/>
          </w:divBdr>
          <w:divsChild>
            <w:div w:id="250742485">
              <w:marLeft w:val="0"/>
              <w:marRight w:val="0"/>
              <w:marTop w:val="0"/>
              <w:marBottom w:val="0"/>
              <w:divBdr>
                <w:top w:val="none" w:sz="0" w:space="0" w:color="auto"/>
                <w:left w:val="none" w:sz="0" w:space="0" w:color="auto"/>
                <w:bottom w:val="none" w:sz="0" w:space="0" w:color="auto"/>
                <w:right w:val="none" w:sz="0" w:space="0" w:color="auto"/>
              </w:divBdr>
            </w:div>
            <w:div w:id="418211431">
              <w:marLeft w:val="0"/>
              <w:marRight w:val="0"/>
              <w:marTop w:val="0"/>
              <w:marBottom w:val="0"/>
              <w:divBdr>
                <w:top w:val="none" w:sz="0" w:space="0" w:color="auto"/>
                <w:left w:val="none" w:sz="0" w:space="0" w:color="auto"/>
                <w:bottom w:val="none" w:sz="0" w:space="0" w:color="auto"/>
                <w:right w:val="none" w:sz="0" w:space="0" w:color="auto"/>
              </w:divBdr>
            </w:div>
            <w:div w:id="754516363">
              <w:marLeft w:val="0"/>
              <w:marRight w:val="0"/>
              <w:marTop w:val="0"/>
              <w:marBottom w:val="0"/>
              <w:divBdr>
                <w:top w:val="none" w:sz="0" w:space="0" w:color="auto"/>
                <w:left w:val="none" w:sz="0" w:space="0" w:color="auto"/>
                <w:bottom w:val="none" w:sz="0" w:space="0" w:color="auto"/>
                <w:right w:val="none" w:sz="0" w:space="0" w:color="auto"/>
              </w:divBdr>
            </w:div>
            <w:div w:id="844783556">
              <w:marLeft w:val="0"/>
              <w:marRight w:val="0"/>
              <w:marTop w:val="0"/>
              <w:marBottom w:val="0"/>
              <w:divBdr>
                <w:top w:val="none" w:sz="0" w:space="0" w:color="auto"/>
                <w:left w:val="none" w:sz="0" w:space="0" w:color="auto"/>
                <w:bottom w:val="none" w:sz="0" w:space="0" w:color="auto"/>
                <w:right w:val="none" w:sz="0" w:space="0" w:color="auto"/>
              </w:divBdr>
            </w:div>
            <w:div w:id="58095643">
              <w:marLeft w:val="0"/>
              <w:marRight w:val="0"/>
              <w:marTop w:val="0"/>
              <w:marBottom w:val="0"/>
              <w:divBdr>
                <w:top w:val="none" w:sz="0" w:space="0" w:color="auto"/>
                <w:left w:val="none" w:sz="0" w:space="0" w:color="auto"/>
                <w:bottom w:val="none" w:sz="0" w:space="0" w:color="auto"/>
                <w:right w:val="none" w:sz="0" w:space="0" w:color="auto"/>
              </w:divBdr>
            </w:div>
            <w:div w:id="1312444094">
              <w:marLeft w:val="0"/>
              <w:marRight w:val="0"/>
              <w:marTop w:val="0"/>
              <w:marBottom w:val="0"/>
              <w:divBdr>
                <w:top w:val="none" w:sz="0" w:space="0" w:color="auto"/>
                <w:left w:val="none" w:sz="0" w:space="0" w:color="auto"/>
                <w:bottom w:val="none" w:sz="0" w:space="0" w:color="auto"/>
                <w:right w:val="none" w:sz="0" w:space="0" w:color="auto"/>
              </w:divBdr>
            </w:div>
            <w:div w:id="1724715047">
              <w:marLeft w:val="0"/>
              <w:marRight w:val="0"/>
              <w:marTop w:val="0"/>
              <w:marBottom w:val="0"/>
              <w:divBdr>
                <w:top w:val="none" w:sz="0" w:space="0" w:color="auto"/>
                <w:left w:val="none" w:sz="0" w:space="0" w:color="auto"/>
                <w:bottom w:val="none" w:sz="0" w:space="0" w:color="auto"/>
                <w:right w:val="none" w:sz="0" w:space="0" w:color="auto"/>
              </w:divBdr>
            </w:div>
            <w:div w:id="1143229371">
              <w:marLeft w:val="0"/>
              <w:marRight w:val="0"/>
              <w:marTop w:val="0"/>
              <w:marBottom w:val="0"/>
              <w:divBdr>
                <w:top w:val="none" w:sz="0" w:space="0" w:color="auto"/>
                <w:left w:val="none" w:sz="0" w:space="0" w:color="auto"/>
                <w:bottom w:val="none" w:sz="0" w:space="0" w:color="auto"/>
                <w:right w:val="none" w:sz="0" w:space="0" w:color="auto"/>
              </w:divBdr>
            </w:div>
            <w:div w:id="1668939885">
              <w:marLeft w:val="0"/>
              <w:marRight w:val="0"/>
              <w:marTop w:val="0"/>
              <w:marBottom w:val="0"/>
              <w:divBdr>
                <w:top w:val="none" w:sz="0" w:space="0" w:color="auto"/>
                <w:left w:val="none" w:sz="0" w:space="0" w:color="auto"/>
                <w:bottom w:val="none" w:sz="0" w:space="0" w:color="auto"/>
                <w:right w:val="none" w:sz="0" w:space="0" w:color="auto"/>
              </w:divBdr>
            </w:div>
            <w:div w:id="1559054507">
              <w:marLeft w:val="0"/>
              <w:marRight w:val="0"/>
              <w:marTop w:val="0"/>
              <w:marBottom w:val="0"/>
              <w:divBdr>
                <w:top w:val="none" w:sz="0" w:space="0" w:color="auto"/>
                <w:left w:val="none" w:sz="0" w:space="0" w:color="auto"/>
                <w:bottom w:val="none" w:sz="0" w:space="0" w:color="auto"/>
                <w:right w:val="none" w:sz="0" w:space="0" w:color="auto"/>
              </w:divBdr>
            </w:div>
            <w:div w:id="1516068245">
              <w:marLeft w:val="0"/>
              <w:marRight w:val="0"/>
              <w:marTop w:val="0"/>
              <w:marBottom w:val="0"/>
              <w:divBdr>
                <w:top w:val="none" w:sz="0" w:space="0" w:color="auto"/>
                <w:left w:val="none" w:sz="0" w:space="0" w:color="auto"/>
                <w:bottom w:val="none" w:sz="0" w:space="0" w:color="auto"/>
                <w:right w:val="none" w:sz="0" w:space="0" w:color="auto"/>
              </w:divBdr>
            </w:div>
            <w:div w:id="1109199669">
              <w:marLeft w:val="0"/>
              <w:marRight w:val="0"/>
              <w:marTop w:val="0"/>
              <w:marBottom w:val="0"/>
              <w:divBdr>
                <w:top w:val="none" w:sz="0" w:space="0" w:color="auto"/>
                <w:left w:val="none" w:sz="0" w:space="0" w:color="auto"/>
                <w:bottom w:val="none" w:sz="0" w:space="0" w:color="auto"/>
                <w:right w:val="none" w:sz="0" w:space="0" w:color="auto"/>
              </w:divBdr>
            </w:div>
            <w:div w:id="76513188">
              <w:marLeft w:val="0"/>
              <w:marRight w:val="0"/>
              <w:marTop w:val="0"/>
              <w:marBottom w:val="0"/>
              <w:divBdr>
                <w:top w:val="none" w:sz="0" w:space="0" w:color="auto"/>
                <w:left w:val="none" w:sz="0" w:space="0" w:color="auto"/>
                <w:bottom w:val="none" w:sz="0" w:space="0" w:color="auto"/>
                <w:right w:val="none" w:sz="0" w:space="0" w:color="auto"/>
              </w:divBdr>
            </w:div>
            <w:div w:id="1876504695">
              <w:marLeft w:val="0"/>
              <w:marRight w:val="0"/>
              <w:marTop w:val="0"/>
              <w:marBottom w:val="0"/>
              <w:divBdr>
                <w:top w:val="none" w:sz="0" w:space="0" w:color="auto"/>
                <w:left w:val="none" w:sz="0" w:space="0" w:color="auto"/>
                <w:bottom w:val="none" w:sz="0" w:space="0" w:color="auto"/>
                <w:right w:val="none" w:sz="0" w:space="0" w:color="auto"/>
              </w:divBdr>
            </w:div>
            <w:div w:id="1481924467">
              <w:marLeft w:val="0"/>
              <w:marRight w:val="0"/>
              <w:marTop w:val="0"/>
              <w:marBottom w:val="0"/>
              <w:divBdr>
                <w:top w:val="none" w:sz="0" w:space="0" w:color="auto"/>
                <w:left w:val="none" w:sz="0" w:space="0" w:color="auto"/>
                <w:bottom w:val="none" w:sz="0" w:space="0" w:color="auto"/>
                <w:right w:val="none" w:sz="0" w:space="0" w:color="auto"/>
              </w:divBdr>
            </w:div>
            <w:div w:id="1870678023">
              <w:marLeft w:val="0"/>
              <w:marRight w:val="0"/>
              <w:marTop w:val="0"/>
              <w:marBottom w:val="0"/>
              <w:divBdr>
                <w:top w:val="none" w:sz="0" w:space="0" w:color="auto"/>
                <w:left w:val="none" w:sz="0" w:space="0" w:color="auto"/>
                <w:bottom w:val="none" w:sz="0" w:space="0" w:color="auto"/>
                <w:right w:val="none" w:sz="0" w:space="0" w:color="auto"/>
              </w:divBdr>
            </w:div>
            <w:div w:id="12289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1854">
      <w:bodyDiv w:val="1"/>
      <w:marLeft w:val="0"/>
      <w:marRight w:val="0"/>
      <w:marTop w:val="0"/>
      <w:marBottom w:val="0"/>
      <w:divBdr>
        <w:top w:val="none" w:sz="0" w:space="0" w:color="auto"/>
        <w:left w:val="none" w:sz="0" w:space="0" w:color="auto"/>
        <w:bottom w:val="none" w:sz="0" w:space="0" w:color="auto"/>
        <w:right w:val="none" w:sz="0" w:space="0" w:color="auto"/>
      </w:divBdr>
      <w:divsChild>
        <w:div w:id="969093447">
          <w:marLeft w:val="0"/>
          <w:marRight w:val="0"/>
          <w:marTop w:val="0"/>
          <w:marBottom w:val="0"/>
          <w:divBdr>
            <w:top w:val="none" w:sz="0" w:space="0" w:color="auto"/>
            <w:left w:val="none" w:sz="0" w:space="0" w:color="auto"/>
            <w:bottom w:val="none" w:sz="0" w:space="0" w:color="auto"/>
            <w:right w:val="none" w:sz="0" w:space="0" w:color="auto"/>
          </w:divBdr>
          <w:divsChild>
            <w:div w:id="425077554">
              <w:marLeft w:val="0"/>
              <w:marRight w:val="0"/>
              <w:marTop w:val="0"/>
              <w:marBottom w:val="0"/>
              <w:divBdr>
                <w:top w:val="none" w:sz="0" w:space="0" w:color="auto"/>
                <w:left w:val="none" w:sz="0" w:space="0" w:color="auto"/>
                <w:bottom w:val="none" w:sz="0" w:space="0" w:color="auto"/>
                <w:right w:val="none" w:sz="0" w:space="0" w:color="auto"/>
              </w:divBdr>
            </w:div>
            <w:div w:id="447239873">
              <w:marLeft w:val="0"/>
              <w:marRight w:val="0"/>
              <w:marTop w:val="0"/>
              <w:marBottom w:val="0"/>
              <w:divBdr>
                <w:top w:val="none" w:sz="0" w:space="0" w:color="auto"/>
                <w:left w:val="none" w:sz="0" w:space="0" w:color="auto"/>
                <w:bottom w:val="none" w:sz="0" w:space="0" w:color="auto"/>
                <w:right w:val="none" w:sz="0" w:space="0" w:color="auto"/>
              </w:divBdr>
            </w:div>
            <w:div w:id="454642319">
              <w:marLeft w:val="0"/>
              <w:marRight w:val="0"/>
              <w:marTop w:val="0"/>
              <w:marBottom w:val="0"/>
              <w:divBdr>
                <w:top w:val="none" w:sz="0" w:space="0" w:color="auto"/>
                <w:left w:val="none" w:sz="0" w:space="0" w:color="auto"/>
                <w:bottom w:val="none" w:sz="0" w:space="0" w:color="auto"/>
                <w:right w:val="none" w:sz="0" w:space="0" w:color="auto"/>
              </w:divBdr>
            </w:div>
            <w:div w:id="1052197175">
              <w:marLeft w:val="0"/>
              <w:marRight w:val="0"/>
              <w:marTop w:val="0"/>
              <w:marBottom w:val="0"/>
              <w:divBdr>
                <w:top w:val="none" w:sz="0" w:space="0" w:color="auto"/>
                <w:left w:val="none" w:sz="0" w:space="0" w:color="auto"/>
                <w:bottom w:val="none" w:sz="0" w:space="0" w:color="auto"/>
                <w:right w:val="none" w:sz="0" w:space="0" w:color="auto"/>
              </w:divBdr>
            </w:div>
            <w:div w:id="1152988788">
              <w:marLeft w:val="0"/>
              <w:marRight w:val="0"/>
              <w:marTop w:val="0"/>
              <w:marBottom w:val="0"/>
              <w:divBdr>
                <w:top w:val="none" w:sz="0" w:space="0" w:color="auto"/>
                <w:left w:val="none" w:sz="0" w:space="0" w:color="auto"/>
                <w:bottom w:val="none" w:sz="0" w:space="0" w:color="auto"/>
                <w:right w:val="none" w:sz="0" w:space="0" w:color="auto"/>
              </w:divBdr>
            </w:div>
            <w:div w:id="1839151997">
              <w:marLeft w:val="0"/>
              <w:marRight w:val="0"/>
              <w:marTop w:val="0"/>
              <w:marBottom w:val="0"/>
              <w:divBdr>
                <w:top w:val="none" w:sz="0" w:space="0" w:color="auto"/>
                <w:left w:val="none" w:sz="0" w:space="0" w:color="auto"/>
                <w:bottom w:val="none" w:sz="0" w:space="0" w:color="auto"/>
                <w:right w:val="none" w:sz="0" w:space="0" w:color="auto"/>
              </w:divBdr>
            </w:div>
            <w:div w:id="2033651307">
              <w:marLeft w:val="0"/>
              <w:marRight w:val="0"/>
              <w:marTop w:val="0"/>
              <w:marBottom w:val="0"/>
              <w:divBdr>
                <w:top w:val="none" w:sz="0" w:space="0" w:color="auto"/>
                <w:left w:val="none" w:sz="0" w:space="0" w:color="auto"/>
                <w:bottom w:val="none" w:sz="0" w:space="0" w:color="auto"/>
                <w:right w:val="none" w:sz="0" w:space="0" w:color="auto"/>
              </w:divBdr>
            </w:div>
            <w:div w:id="2137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1730">
      <w:bodyDiv w:val="1"/>
      <w:marLeft w:val="0"/>
      <w:marRight w:val="0"/>
      <w:marTop w:val="0"/>
      <w:marBottom w:val="0"/>
      <w:divBdr>
        <w:top w:val="none" w:sz="0" w:space="0" w:color="auto"/>
        <w:left w:val="none" w:sz="0" w:space="0" w:color="auto"/>
        <w:bottom w:val="none" w:sz="0" w:space="0" w:color="auto"/>
        <w:right w:val="none" w:sz="0" w:space="0" w:color="auto"/>
      </w:divBdr>
      <w:divsChild>
        <w:div w:id="638074211">
          <w:marLeft w:val="0"/>
          <w:marRight w:val="0"/>
          <w:marTop w:val="0"/>
          <w:marBottom w:val="0"/>
          <w:divBdr>
            <w:top w:val="none" w:sz="0" w:space="0" w:color="auto"/>
            <w:left w:val="none" w:sz="0" w:space="0" w:color="auto"/>
            <w:bottom w:val="none" w:sz="0" w:space="0" w:color="auto"/>
            <w:right w:val="none" w:sz="0" w:space="0" w:color="auto"/>
          </w:divBdr>
          <w:divsChild>
            <w:div w:id="1310474652">
              <w:marLeft w:val="0"/>
              <w:marRight w:val="0"/>
              <w:marTop w:val="0"/>
              <w:marBottom w:val="0"/>
              <w:divBdr>
                <w:top w:val="none" w:sz="0" w:space="0" w:color="auto"/>
                <w:left w:val="none" w:sz="0" w:space="0" w:color="auto"/>
                <w:bottom w:val="none" w:sz="0" w:space="0" w:color="auto"/>
                <w:right w:val="none" w:sz="0" w:space="0" w:color="auto"/>
              </w:divBdr>
              <w:divsChild>
                <w:div w:id="229121892">
                  <w:marLeft w:val="0"/>
                  <w:marRight w:val="0"/>
                  <w:marTop w:val="0"/>
                  <w:marBottom w:val="0"/>
                  <w:divBdr>
                    <w:top w:val="none" w:sz="0" w:space="0" w:color="auto"/>
                    <w:left w:val="none" w:sz="0" w:space="0" w:color="auto"/>
                    <w:bottom w:val="none" w:sz="0" w:space="0" w:color="auto"/>
                    <w:right w:val="none" w:sz="0" w:space="0" w:color="auto"/>
                  </w:divBdr>
                  <w:divsChild>
                    <w:div w:id="8758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554">
      <w:bodyDiv w:val="1"/>
      <w:marLeft w:val="0"/>
      <w:marRight w:val="0"/>
      <w:marTop w:val="0"/>
      <w:marBottom w:val="0"/>
      <w:divBdr>
        <w:top w:val="none" w:sz="0" w:space="0" w:color="auto"/>
        <w:left w:val="none" w:sz="0" w:space="0" w:color="auto"/>
        <w:bottom w:val="none" w:sz="0" w:space="0" w:color="auto"/>
        <w:right w:val="none" w:sz="0" w:space="0" w:color="auto"/>
      </w:divBdr>
    </w:div>
    <w:div w:id="662125856">
      <w:bodyDiv w:val="1"/>
      <w:marLeft w:val="0"/>
      <w:marRight w:val="0"/>
      <w:marTop w:val="0"/>
      <w:marBottom w:val="0"/>
      <w:divBdr>
        <w:top w:val="none" w:sz="0" w:space="0" w:color="auto"/>
        <w:left w:val="none" w:sz="0" w:space="0" w:color="auto"/>
        <w:bottom w:val="none" w:sz="0" w:space="0" w:color="auto"/>
        <w:right w:val="none" w:sz="0" w:space="0" w:color="auto"/>
      </w:divBdr>
    </w:div>
    <w:div w:id="731318481">
      <w:bodyDiv w:val="1"/>
      <w:marLeft w:val="0"/>
      <w:marRight w:val="0"/>
      <w:marTop w:val="0"/>
      <w:marBottom w:val="0"/>
      <w:divBdr>
        <w:top w:val="none" w:sz="0" w:space="0" w:color="auto"/>
        <w:left w:val="none" w:sz="0" w:space="0" w:color="auto"/>
        <w:bottom w:val="none" w:sz="0" w:space="0" w:color="auto"/>
        <w:right w:val="none" w:sz="0" w:space="0" w:color="auto"/>
      </w:divBdr>
      <w:divsChild>
        <w:div w:id="2069375200">
          <w:marLeft w:val="0"/>
          <w:marRight w:val="0"/>
          <w:marTop w:val="0"/>
          <w:marBottom w:val="0"/>
          <w:divBdr>
            <w:top w:val="none" w:sz="0" w:space="0" w:color="auto"/>
            <w:left w:val="none" w:sz="0" w:space="0" w:color="auto"/>
            <w:bottom w:val="none" w:sz="0" w:space="0" w:color="auto"/>
            <w:right w:val="none" w:sz="0" w:space="0" w:color="auto"/>
          </w:divBdr>
          <w:divsChild>
            <w:div w:id="6445396">
              <w:marLeft w:val="0"/>
              <w:marRight w:val="0"/>
              <w:marTop w:val="0"/>
              <w:marBottom w:val="0"/>
              <w:divBdr>
                <w:top w:val="none" w:sz="0" w:space="0" w:color="auto"/>
                <w:left w:val="none" w:sz="0" w:space="0" w:color="auto"/>
                <w:bottom w:val="none" w:sz="0" w:space="0" w:color="auto"/>
                <w:right w:val="none" w:sz="0" w:space="0" w:color="auto"/>
              </w:divBdr>
            </w:div>
            <w:div w:id="160895856">
              <w:marLeft w:val="0"/>
              <w:marRight w:val="0"/>
              <w:marTop w:val="0"/>
              <w:marBottom w:val="0"/>
              <w:divBdr>
                <w:top w:val="none" w:sz="0" w:space="0" w:color="auto"/>
                <w:left w:val="none" w:sz="0" w:space="0" w:color="auto"/>
                <w:bottom w:val="none" w:sz="0" w:space="0" w:color="auto"/>
                <w:right w:val="none" w:sz="0" w:space="0" w:color="auto"/>
              </w:divBdr>
            </w:div>
            <w:div w:id="402412509">
              <w:marLeft w:val="0"/>
              <w:marRight w:val="0"/>
              <w:marTop w:val="0"/>
              <w:marBottom w:val="0"/>
              <w:divBdr>
                <w:top w:val="none" w:sz="0" w:space="0" w:color="auto"/>
                <w:left w:val="none" w:sz="0" w:space="0" w:color="auto"/>
                <w:bottom w:val="none" w:sz="0" w:space="0" w:color="auto"/>
                <w:right w:val="none" w:sz="0" w:space="0" w:color="auto"/>
              </w:divBdr>
            </w:div>
            <w:div w:id="722797558">
              <w:marLeft w:val="0"/>
              <w:marRight w:val="0"/>
              <w:marTop w:val="0"/>
              <w:marBottom w:val="0"/>
              <w:divBdr>
                <w:top w:val="none" w:sz="0" w:space="0" w:color="auto"/>
                <w:left w:val="none" w:sz="0" w:space="0" w:color="auto"/>
                <w:bottom w:val="none" w:sz="0" w:space="0" w:color="auto"/>
                <w:right w:val="none" w:sz="0" w:space="0" w:color="auto"/>
              </w:divBdr>
            </w:div>
            <w:div w:id="845557294">
              <w:marLeft w:val="0"/>
              <w:marRight w:val="0"/>
              <w:marTop w:val="0"/>
              <w:marBottom w:val="0"/>
              <w:divBdr>
                <w:top w:val="none" w:sz="0" w:space="0" w:color="auto"/>
                <w:left w:val="none" w:sz="0" w:space="0" w:color="auto"/>
                <w:bottom w:val="none" w:sz="0" w:space="0" w:color="auto"/>
                <w:right w:val="none" w:sz="0" w:space="0" w:color="auto"/>
              </w:divBdr>
            </w:div>
            <w:div w:id="1432124098">
              <w:marLeft w:val="0"/>
              <w:marRight w:val="0"/>
              <w:marTop w:val="0"/>
              <w:marBottom w:val="0"/>
              <w:divBdr>
                <w:top w:val="none" w:sz="0" w:space="0" w:color="auto"/>
                <w:left w:val="none" w:sz="0" w:space="0" w:color="auto"/>
                <w:bottom w:val="none" w:sz="0" w:space="0" w:color="auto"/>
                <w:right w:val="none" w:sz="0" w:space="0" w:color="auto"/>
              </w:divBdr>
            </w:div>
            <w:div w:id="1579633573">
              <w:marLeft w:val="0"/>
              <w:marRight w:val="0"/>
              <w:marTop w:val="0"/>
              <w:marBottom w:val="0"/>
              <w:divBdr>
                <w:top w:val="none" w:sz="0" w:space="0" w:color="auto"/>
                <w:left w:val="none" w:sz="0" w:space="0" w:color="auto"/>
                <w:bottom w:val="none" w:sz="0" w:space="0" w:color="auto"/>
                <w:right w:val="none" w:sz="0" w:space="0" w:color="auto"/>
              </w:divBdr>
            </w:div>
            <w:div w:id="20693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2349">
      <w:bodyDiv w:val="1"/>
      <w:marLeft w:val="0"/>
      <w:marRight w:val="0"/>
      <w:marTop w:val="0"/>
      <w:marBottom w:val="0"/>
      <w:divBdr>
        <w:top w:val="none" w:sz="0" w:space="0" w:color="auto"/>
        <w:left w:val="none" w:sz="0" w:space="0" w:color="auto"/>
        <w:bottom w:val="none" w:sz="0" w:space="0" w:color="auto"/>
        <w:right w:val="none" w:sz="0" w:space="0" w:color="auto"/>
      </w:divBdr>
    </w:div>
    <w:div w:id="1224218081">
      <w:bodyDiv w:val="1"/>
      <w:marLeft w:val="0"/>
      <w:marRight w:val="0"/>
      <w:marTop w:val="0"/>
      <w:marBottom w:val="0"/>
      <w:divBdr>
        <w:top w:val="none" w:sz="0" w:space="0" w:color="auto"/>
        <w:left w:val="none" w:sz="0" w:space="0" w:color="auto"/>
        <w:bottom w:val="none" w:sz="0" w:space="0" w:color="auto"/>
        <w:right w:val="none" w:sz="0" w:space="0" w:color="auto"/>
      </w:divBdr>
    </w:div>
    <w:div w:id="1226263651">
      <w:bodyDiv w:val="1"/>
      <w:marLeft w:val="0"/>
      <w:marRight w:val="0"/>
      <w:marTop w:val="0"/>
      <w:marBottom w:val="0"/>
      <w:divBdr>
        <w:top w:val="none" w:sz="0" w:space="0" w:color="auto"/>
        <w:left w:val="none" w:sz="0" w:space="0" w:color="auto"/>
        <w:bottom w:val="none" w:sz="0" w:space="0" w:color="auto"/>
        <w:right w:val="none" w:sz="0" w:space="0" w:color="auto"/>
      </w:divBdr>
      <w:divsChild>
        <w:div w:id="10646902">
          <w:marLeft w:val="0"/>
          <w:marRight w:val="0"/>
          <w:marTop w:val="0"/>
          <w:marBottom w:val="0"/>
          <w:divBdr>
            <w:top w:val="none" w:sz="0" w:space="0" w:color="auto"/>
            <w:left w:val="none" w:sz="0" w:space="0" w:color="auto"/>
            <w:bottom w:val="none" w:sz="0" w:space="0" w:color="auto"/>
            <w:right w:val="none" w:sz="0" w:space="0" w:color="auto"/>
          </w:divBdr>
          <w:divsChild>
            <w:div w:id="179245204">
              <w:marLeft w:val="0"/>
              <w:marRight w:val="0"/>
              <w:marTop w:val="0"/>
              <w:marBottom w:val="0"/>
              <w:divBdr>
                <w:top w:val="none" w:sz="0" w:space="0" w:color="auto"/>
                <w:left w:val="none" w:sz="0" w:space="0" w:color="auto"/>
                <w:bottom w:val="none" w:sz="0" w:space="0" w:color="auto"/>
                <w:right w:val="none" w:sz="0" w:space="0" w:color="auto"/>
              </w:divBdr>
            </w:div>
            <w:div w:id="393510897">
              <w:marLeft w:val="0"/>
              <w:marRight w:val="0"/>
              <w:marTop w:val="0"/>
              <w:marBottom w:val="0"/>
              <w:divBdr>
                <w:top w:val="none" w:sz="0" w:space="0" w:color="auto"/>
                <w:left w:val="none" w:sz="0" w:space="0" w:color="auto"/>
                <w:bottom w:val="none" w:sz="0" w:space="0" w:color="auto"/>
                <w:right w:val="none" w:sz="0" w:space="0" w:color="auto"/>
              </w:divBdr>
            </w:div>
            <w:div w:id="608975655">
              <w:marLeft w:val="0"/>
              <w:marRight w:val="0"/>
              <w:marTop w:val="0"/>
              <w:marBottom w:val="0"/>
              <w:divBdr>
                <w:top w:val="none" w:sz="0" w:space="0" w:color="auto"/>
                <w:left w:val="none" w:sz="0" w:space="0" w:color="auto"/>
                <w:bottom w:val="none" w:sz="0" w:space="0" w:color="auto"/>
                <w:right w:val="none" w:sz="0" w:space="0" w:color="auto"/>
              </w:divBdr>
            </w:div>
            <w:div w:id="1320428032">
              <w:marLeft w:val="0"/>
              <w:marRight w:val="0"/>
              <w:marTop w:val="0"/>
              <w:marBottom w:val="0"/>
              <w:divBdr>
                <w:top w:val="none" w:sz="0" w:space="0" w:color="auto"/>
                <w:left w:val="none" w:sz="0" w:space="0" w:color="auto"/>
                <w:bottom w:val="none" w:sz="0" w:space="0" w:color="auto"/>
                <w:right w:val="none" w:sz="0" w:space="0" w:color="auto"/>
              </w:divBdr>
            </w:div>
            <w:div w:id="1636717143">
              <w:marLeft w:val="0"/>
              <w:marRight w:val="0"/>
              <w:marTop w:val="0"/>
              <w:marBottom w:val="0"/>
              <w:divBdr>
                <w:top w:val="none" w:sz="0" w:space="0" w:color="auto"/>
                <w:left w:val="none" w:sz="0" w:space="0" w:color="auto"/>
                <w:bottom w:val="none" w:sz="0" w:space="0" w:color="auto"/>
                <w:right w:val="none" w:sz="0" w:space="0" w:color="auto"/>
              </w:divBdr>
            </w:div>
            <w:div w:id="1663463611">
              <w:marLeft w:val="0"/>
              <w:marRight w:val="0"/>
              <w:marTop w:val="0"/>
              <w:marBottom w:val="0"/>
              <w:divBdr>
                <w:top w:val="none" w:sz="0" w:space="0" w:color="auto"/>
                <w:left w:val="none" w:sz="0" w:space="0" w:color="auto"/>
                <w:bottom w:val="none" w:sz="0" w:space="0" w:color="auto"/>
                <w:right w:val="none" w:sz="0" w:space="0" w:color="auto"/>
              </w:divBdr>
            </w:div>
            <w:div w:id="1822770710">
              <w:marLeft w:val="0"/>
              <w:marRight w:val="0"/>
              <w:marTop w:val="0"/>
              <w:marBottom w:val="0"/>
              <w:divBdr>
                <w:top w:val="none" w:sz="0" w:space="0" w:color="auto"/>
                <w:left w:val="none" w:sz="0" w:space="0" w:color="auto"/>
                <w:bottom w:val="none" w:sz="0" w:space="0" w:color="auto"/>
                <w:right w:val="none" w:sz="0" w:space="0" w:color="auto"/>
              </w:divBdr>
            </w:div>
            <w:div w:id="19224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6350">
      <w:bodyDiv w:val="1"/>
      <w:marLeft w:val="0"/>
      <w:marRight w:val="0"/>
      <w:marTop w:val="0"/>
      <w:marBottom w:val="0"/>
      <w:divBdr>
        <w:top w:val="none" w:sz="0" w:space="0" w:color="auto"/>
        <w:left w:val="none" w:sz="0" w:space="0" w:color="auto"/>
        <w:bottom w:val="none" w:sz="0" w:space="0" w:color="auto"/>
        <w:right w:val="none" w:sz="0" w:space="0" w:color="auto"/>
      </w:divBdr>
    </w:div>
    <w:div w:id="1376466030">
      <w:bodyDiv w:val="1"/>
      <w:marLeft w:val="0"/>
      <w:marRight w:val="0"/>
      <w:marTop w:val="0"/>
      <w:marBottom w:val="0"/>
      <w:divBdr>
        <w:top w:val="none" w:sz="0" w:space="0" w:color="auto"/>
        <w:left w:val="none" w:sz="0" w:space="0" w:color="auto"/>
        <w:bottom w:val="none" w:sz="0" w:space="0" w:color="auto"/>
        <w:right w:val="none" w:sz="0" w:space="0" w:color="auto"/>
      </w:divBdr>
      <w:divsChild>
        <w:div w:id="1520895722">
          <w:marLeft w:val="0"/>
          <w:marRight w:val="0"/>
          <w:marTop w:val="0"/>
          <w:marBottom w:val="0"/>
          <w:divBdr>
            <w:top w:val="none" w:sz="0" w:space="0" w:color="auto"/>
            <w:left w:val="none" w:sz="0" w:space="0" w:color="auto"/>
            <w:bottom w:val="none" w:sz="0" w:space="0" w:color="auto"/>
            <w:right w:val="none" w:sz="0" w:space="0" w:color="auto"/>
          </w:divBdr>
          <w:divsChild>
            <w:div w:id="13771823">
              <w:marLeft w:val="0"/>
              <w:marRight w:val="0"/>
              <w:marTop w:val="0"/>
              <w:marBottom w:val="0"/>
              <w:divBdr>
                <w:top w:val="none" w:sz="0" w:space="0" w:color="auto"/>
                <w:left w:val="none" w:sz="0" w:space="0" w:color="auto"/>
                <w:bottom w:val="none" w:sz="0" w:space="0" w:color="auto"/>
                <w:right w:val="none" w:sz="0" w:space="0" w:color="auto"/>
              </w:divBdr>
            </w:div>
            <w:div w:id="547111082">
              <w:marLeft w:val="0"/>
              <w:marRight w:val="0"/>
              <w:marTop w:val="0"/>
              <w:marBottom w:val="0"/>
              <w:divBdr>
                <w:top w:val="none" w:sz="0" w:space="0" w:color="auto"/>
                <w:left w:val="none" w:sz="0" w:space="0" w:color="auto"/>
                <w:bottom w:val="none" w:sz="0" w:space="0" w:color="auto"/>
                <w:right w:val="none" w:sz="0" w:space="0" w:color="auto"/>
              </w:divBdr>
            </w:div>
            <w:div w:id="1084954135">
              <w:marLeft w:val="0"/>
              <w:marRight w:val="0"/>
              <w:marTop w:val="0"/>
              <w:marBottom w:val="0"/>
              <w:divBdr>
                <w:top w:val="none" w:sz="0" w:space="0" w:color="auto"/>
                <w:left w:val="none" w:sz="0" w:space="0" w:color="auto"/>
                <w:bottom w:val="none" w:sz="0" w:space="0" w:color="auto"/>
                <w:right w:val="none" w:sz="0" w:space="0" w:color="auto"/>
              </w:divBdr>
            </w:div>
            <w:div w:id="1150055731">
              <w:marLeft w:val="0"/>
              <w:marRight w:val="0"/>
              <w:marTop w:val="0"/>
              <w:marBottom w:val="0"/>
              <w:divBdr>
                <w:top w:val="none" w:sz="0" w:space="0" w:color="auto"/>
                <w:left w:val="none" w:sz="0" w:space="0" w:color="auto"/>
                <w:bottom w:val="none" w:sz="0" w:space="0" w:color="auto"/>
                <w:right w:val="none" w:sz="0" w:space="0" w:color="auto"/>
              </w:divBdr>
            </w:div>
            <w:div w:id="1316186049">
              <w:marLeft w:val="0"/>
              <w:marRight w:val="0"/>
              <w:marTop w:val="0"/>
              <w:marBottom w:val="0"/>
              <w:divBdr>
                <w:top w:val="none" w:sz="0" w:space="0" w:color="auto"/>
                <w:left w:val="none" w:sz="0" w:space="0" w:color="auto"/>
                <w:bottom w:val="none" w:sz="0" w:space="0" w:color="auto"/>
                <w:right w:val="none" w:sz="0" w:space="0" w:color="auto"/>
              </w:divBdr>
            </w:div>
            <w:div w:id="1325089501">
              <w:marLeft w:val="0"/>
              <w:marRight w:val="0"/>
              <w:marTop w:val="0"/>
              <w:marBottom w:val="0"/>
              <w:divBdr>
                <w:top w:val="none" w:sz="0" w:space="0" w:color="auto"/>
                <w:left w:val="none" w:sz="0" w:space="0" w:color="auto"/>
                <w:bottom w:val="none" w:sz="0" w:space="0" w:color="auto"/>
                <w:right w:val="none" w:sz="0" w:space="0" w:color="auto"/>
              </w:divBdr>
            </w:div>
            <w:div w:id="1914317401">
              <w:marLeft w:val="0"/>
              <w:marRight w:val="0"/>
              <w:marTop w:val="0"/>
              <w:marBottom w:val="0"/>
              <w:divBdr>
                <w:top w:val="none" w:sz="0" w:space="0" w:color="auto"/>
                <w:left w:val="none" w:sz="0" w:space="0" w:color="auto"/>
                <w:bottom w:val="none" w:sz="0" w:space="0" w:color="auto"/>
                <w:right w:val="none" w:sz="0" w:space="0" w:color="auto"/>
              </w:divBdr>
            </w:div>
            <w:div w:id="19555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8883">
      <w:bodyDiv w:val="1"/>
      <w:marLeft w:val="0"/>
      <w:marRight w:val="0"/>
      <w:marTop w:val="0"/>
      <w:marBottom w:val="0"/>
      <w:divBdr>
        <w:top w:val="none" w:sz="0" w:space="0" w:color="auto"/>
        <w:left w:val="none" w:sz="0" w:space="0" w:color="auto"/>
        <w:bottom w:val="none" w:sz="0" w:space="0" w:color="auto"/>
        <w:right w:val="none" w:sz="0" w:space="0" w:color="auto"/>
      </w:divBdr>
      <w:divsChild>
        <w:div w:id="1472288199">
          <w:marLeft w:val="0"/>
          <w:marRight w:val="0"/>
          <w:marTop w:val="0"/>
          <w:marBottom w:val="0"/>
          <w:divBdr>
            <w:top w:val="none" w:sz="0" w:space="0" w:color="auto"/>
            <w:left w:val="none" w:sz="0" w:space="0" w:color="auto"/>
            <w:bottom w:val="none" w:sz="0" w:space="0" w:color="auto"/>
            <w:right w:val="none" w:sz="0" w:space="0" w:color="auto"/>
          </w:divBdr>
          <w:divsChild>
            <w:div w:id="130558532">
              <w:marLeft w:val="0"/>
              <w:marRight w:val="0"/>
              <w:marTop w:val="0"/>
              <w:marBottom w:val="0"/>
              <w:divBdr>
                <w:top w:val="none" w:sz="0" w:space="0" w:color="auto"/>
                <w:left w:val="none" w:sz="0" w:space="0" w:color="auto"/>
                <w:bottom w:val="none" w:sz="0" w:space="0" w:color="auto"/>
                <w:right w:val="none" w:sz="0" w:space="0" w:color="auto"/>
              </w:divBdr>
            </w:div>
            <w:div w:id="159003690">
              <w:marLeft w:val="0"/>
              <w:marRight w:val="0"/>
              <w:marTop w:val="0"/>
              <w:marBottom w:val="0"/>
              <w:divBdr>
                <w:top w:val="none" w:sz="0" w:space="0" w:color="auto"/>
                <w:left w:val="none" w:sz="0" w:space="0" w:color="auto"/>
                <w:bottom w:val="none" w:sz="0" w:space="0" w:color="auto"/>
                <w:right w:val="none" w:sz="0" w:space="0" w:color="auto"/>
              </w:divBdr>
            </w:div>
            <w:div w:id="414087793">
              <w:marLeft w:val="0"/>
              <w:marRight w:val="0"/>
              <w:marTop w:val="0"/>
              <w:marBottom w:val="0"/>
              <w:divBdr>
                <w:top w:val="none" w:sz="0" w:space="0" w:color="auto"/>
                <w:left w:val="none" w:sz="0" w:space="0" w:color="auto"/>
                <w:bottom w:val="none" w:sz="0" w:space="0" w:color="auto"/>
                <w:right w:val="none" w:sz="0" w:space="0" w:color="auto"/>
              </w:divBdr>
            </w:div>
            <w:div w:id="1487941207">
              <w:marLeft w:val="0"/>
              <w:marRight w:val="0"/>
              <w:marTop w:val="0"/>
              <w:marBottom w:val="0"/>
              <w:divBdr>
                <w:top w:val="none" w:sz="0" w:space="0" w:color="auto"/>
                <w:left w:val="none" w:sz="0" w:space="0" w:color="auto"/>
                <w:bottom w:val="none" w:sz="0" w:space="0" w:color="auto"/>
                <w:right w:val="none" w:sz="0" w:space="0" w:color="auto"/>
              </w:divBdr>
            </w:div>
            <w:div w:id="1493640373">
              <w:marLeft w:val="0"/>
              <w:marRight w:val="0"/>
              <w:marTop w:val="0"/>
              <w:marBottom w:val="0"/>
              <w:divBdr>
                <w:top w:val="none" w:sz="0" w:space="0" w:color="auto"/>
                <w:left w:val="none" w:sz="0" w:space="0" w:color="auto"/>
                <w:bottom w:val="none" w:sz="0" w:space="0" w:color="auto"/>
                <w:right w:val="none" w:sz="0" w:space="0" w:color="auto"/>
              </w:divBdr>
            </w:div>
            <w:div w:id="1996299442">
              <w:marLeft w:val="0"/>
              <w:marRight w:val="0"/>
              <w:marTop w:val="0"/>
              <w:marBottom w:val="0"/>
              <w:divBdr>
                <w:top w:val="none" w:sz="0" w:space="0" w:color="auto"/>
                <w:left w:val="none" w:sz="0" w:space="0" w:color="auto"/>
                <w:bottom w:val="none" w:sz="0" w:space="0" w:color="auto"/>
                <w:right w:val="none" w:sz="0" w:space="0" w:color="auto"/>
              </w:divBdr>
            </w:div>
            <w:div w:id="2009401962">
              <w:marLeft w:val="0"/>
              <w:marRight w:val="0"/>
              <w:marTop w:val="0"/>
              <w:marBottom w:val="0"/>
              <w:divBdr>
                <w:top w:val="none" w:sz="0" w:space="0" w:color="auto"/>
                <w:left w:val="none" w:sz="0" w:space="0" w:color="auto"/>
                <w:bottom w:val="none" w:sz="0" w:space="0" w:color="auto"/>
                <w:right w:val="none" w:sz="0" w:space="0" w:color="auto"/>
              </w:divBdr>
            </w:div>
            <w:div w:id="20896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0496">
      <w:bodyDiv w:val="1"/>
      <w:marLeft w:val="0"/>
      <w:marRight w:val="0"/>
      <w:marTop w:val="0"/>
      <w:marBottom w:val="0"/>
      <w:divBdr>
        <w:top w:val="none" w:sz="0" w:space="0" w:color="auto"/>
        <w:left w:val="none" w:sz="0" w:space="0" w:color="auto"/>
        <w:bottom w:val="none" w:sz="0" w:space="0" w:color="auto"/>
        <w:right w:val="none" w:sz="0" w:space="0" w:color="auto"/>
      </w:divBdr>
      <w:divsChild>
        <w:div w:id="1132331214">
          <w:marLeft w:val="0"/>
          <w:marRight w:val="0"/>
          <w:marTop w:val="0"/>
          <w:marBottom w:val="0"/>
          <w:divBdr>
            <w:top w:val="none" w:sz="0" w:space="0" w:color="auto"/>
            <w:left w:val="none" w:sz="0" w:space="0" w:color="auto"/>
            <w:bottom w:val="none" w:sz="0" w:space="0" w:color="auto"/>
            <w:right w:val="none" w:sz="0" w:space="0" w:color="auto"/>
          </w:divBdr>
          <w:divsChild>
            <w:div w:id="354813">
              <w:marLeft w:val="0"/>
              <w:marRight w:val="0"/>
              <w:marTop w:val="0"/>
              <w:marBottom w:val="0"/>
              <w:divBdr>
                <w:top w:val="none" w:sz="0" w:space="0" w:color="auto"/>
                <w:left w:val="none" w:sz="0" w:space="0" w:color="auto"/>
                <w:bottom w:val="none" w:sz="0" w:space="0" w:color="auto"/>
                <w:right w:val="none" w:sz="0" w:space="0" w:color="auto"/>
              </w:divBdr>
            </w:div>
            <w:div w:id="389349644">
              <w:marLeft w:val="0"/>
              <w:marRight w:val="0"/>
              <w:marTop w:val="0"/>
              <w:marBottom w:val="0"/>
              <w:divBdr>
                <w:top w:val="none" w:sz="0" w:space="0" w:color="auto"/>
                <w:left w:val="none" w:sz="0" w:space="0" w:color="auto"/>
                <w:bottom w:val="none" w:sz="0" w:space="0" w:color="auto"/>
                <w:right w:val="none" w:sz="0" w:space="0" w:color="auto"/>
              </w:divBdr>
            </w:div>
            <w:div w:id="506949011">
              <w:marLeft w:val="0"/>
              <w:marRight w:val="0"/>
              <w:marTop w:val="0"/>
              <w:marBottom w:val="0"/>
              <w:divBdr>
                <w:top w:val="none" w:sz="0" w:space="0" w:color="auto"/>
                <w:left w:val="none" w:sz="0" w:space="0" w:color="auto"/>
                <w:bottom w:val="none" w:sz="0" w:space="0" w:color="auto"/>
                <w:right w:val="none" w:sz="0" w:space="0" w:color="auto"/>
              </w:divBdr>
            </w:div>
            <w:div w:id="589392987">
              <w:marLeft w:val="0"/>
              <w:marRight w:val="0"/>
              <w:marTop w:val="0"/>
              <w:marBottom w:val="0"/>
              <w:divBdr>
                <w:top w:val="none" w:sz="0" w:space="0" w:color="auto"/>
                <w:left w:val="none" w:sz="0" w:space="0" w:color="auto"/>
                <w:bottom w:val="none" w:sz="0" w:space="0" w:color="auto"/>
                <w:right w:val="none" w:sz="0" w:space="0" w:color="auto"/>
              </w:divBdr>
            </w:div>
            <w:div w:id="986664974">
              <w:marLeft w:val="0"/>
              <w:marRight w:val="0"/>
              <w:marTop w:val="0"/>
              <w:marBottom w:val="0"/>
              <w:divBdr>
                <w:top w:val="none" w:sz="0" w:space="0" w:color="auto"/>
                <w:left w:val="none" w:sz="0" w:space="0" w:color="auto"/>
                <w:bottom w:val="none" w:sz="0" w:space="0" w:color="auto"/>
                <w:right w:val="none" w:sz="0" w:space="0" w:color="auto"/>
              </w:divBdr>
            </w:div>
            <w:div w:id="1117942296">
              <w:marLeft w:val="0"/>
              <w:marRight w:val="0"/>
              <w:marTop w:val="0"/>
              <w:marBottom w:val="0"/>
              <w:divBdr>
                <w:top w:val="none" w:sz="0" w:space="0" w:color="auto"/>
                <w:left w:val="none" w:sz="0" w:space="0" w:color="auto"/>
                <w:bottom w:val="none" w:sz="0" w:space="0" w:color="auto"/>
                <w:right w:val="none" w:sz="0" w:space="0" w:color="auto"/>
              </w:divBdr>
            </w:div>
            <w:div w:id="1242182954">
              <w:marLeft w:val="0"/>
              <w:marRight w:val="0"/>
              <w:marTop w:val="0"/>
              <w:marBottom w:val="0"/>
              <w:divBdr>
                <w:top w:val="none" w:sz="0" w:space="0" w:color="auto"/>
                <w:left w:val="none" w:sz="0" w:space="0" w:color="auto"/>
                <w:bottom w:val="none" w:sz="0" w:space="0" w:color="auto"/>
                <w:right w:val="none" w:sz="0" w:space="0" w:color="auto"/>
              </w:divBdr>
            </w:div>
            <w:div w:id="14838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6775">
      <w:bodyDiv w:val="1"/>
      <w:marLeft w:val="0"/>
      <w:marRight w:val="0"/>
      <w:marTop w:val="0"/>
      <w:marBottom w:val="0"/>
      <w:divBdr>
        <w:top w:val="none" w:sz="0" w:space="0" w:color="auto"/>
        <w:left w:val="none" w:sz="0" w:space="0" w:color="auto"/>
        <w:bottom w:val="none" w:sz="0" w:space="0" w:color="auto"/>
        <w:right w:val="none" w:sz="0" w:space="0" w:color="auto"/>
      </w:divBdr>
      <w:divsChild>
        <w:div w:id="1758399138">
          <w:marLeft w:val="0"/>
          <w:marRight w:val="0"/>
          <w:marTop w:val="0"/>
          <w:marBottom w:val="0"/>
          <w:divBdr>
            <w:top w:val="none" w:sz="0" w:space="0" w:color="auto"/>
            <w:left w:val="none" w:sz="0" w:space="0" w:color="auto"/>
            <w:bottom w:val="none" w:sz="0" w:space="0" w:color="auto"/>
            <w:right w:val="none" w:sz="0" w:space="0" w:color="auto"/>
          </w:divBdr>
          <w:divsChild>
            <w:div w:id="2076391677">
              <w:marLeft w:val="0"/>
              <w:marRight w:val="0"/>
              <w:marTop w:val="0"/>
              <w:marBottom w:val="0"/>
              <w:divBdr>
                <w:top w:val="none" w:sz="0" w:space="0" w:color="auto"/>
                <w:left w:val="none" w:sz="0" w:space="0" w:color="auto"/>
                <w:bottom w:val="none" w:sz="0" w:space="0" w:color="auto"/>
                <w:right w:val="none" w:sz="0" w:space="0" w:color="auto"/>
              </w:divBdr>
              <w:divsChild>
                <w:div w:id="1915042206">
                  <w:marLeft w:val="0"/>
                  <w:marRight w:val="0"/>
                  <w:marTop w:val="0"/>
                  <w:marBottom w:val="0"/>
                  <w:divBdr>
                    <w:top w:val="none" w:sz="0" w:space="0" w:color="auto"/>
                    <w:left w:val="none" w:sz="0" w:space="0" w:color="auto"/>
                    <w:bottom w:val="none" w:sz="0" w:space="0" w:color="auto"/>
                    <w:right w:val="none" w:sz="0" w:space="0" w:color="auto"/>
                  </w:divBdr>
                  <w:divsChild>
                    <w:div w:id="10142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82363">
      <w:bodyDiv w:val="1"/>
      <w:marLeft w:val="0"/>
      <w:marRight w:val="0"/>
      <w:marTop w:val="0"/>
      <w:marBottom w:val="0"/>
      <w:divBdr>
        <w:top w:val="none" w:sz="0" w:space="0" w:color="auto"/>
        <w:left w:val="none" w:sz="0" w:space="0" w:color="auto"/>
        <w:bottom w:val="none" w:sz="0" w:space="0" w:color="auto"/>
        <w:right w:val="none" w:sz="0" w:space="0" w:color="auto"/>
      </w:divBdr>
    </w:div>
    <w:div w:id="2061585488">
      <w:bodyDiv w:val="1"/>
      <w:marLeft w:val="0"/>
      <w:marRight w:val="0"/>
      <w:marTop w:val="0"/>
      <w:marBottom w:val="0"/>
      <w:divBdr>
        <w:top w:val="none" w:sz="0" w:space="0" w:color="auto"/>
        <w:left w:val="none" w:sz="0" w:space="0" w:color="auto"/>
        <w:bottom w:val="none" w:sz="0" w:space="0" w:color="auto"/>
        <w:right w:val="none" w:sz="0" w:space="0" w:color="auto"/>
      </w:divBdr>
      <w:divsChild>
        <w:div w:id="116877653">
          <w:marLeft w:val="0"/>
          <w:marRight w:val="0"/>
          <w:marTop w:val="0"/>
          <w:marBottom w:val="0"/>
          <w:divBdr>
            <w:top w:val="none" w:sz="0" w:space="0" w:color="auto"/>
            <w:left w:val="none" w:sz="0" w:space="0" w:color="auto"/>
            <w:bottom w:val="none" w:sz="0" w:space="0" w:color="auto"/>
            <w:right w:val="none" w:sz="0" w:space="0" w:color="auto"/>
          </w:divBdr>
          <w:divsChild>
            <w:div w:id="71204147">
              <w:marLeft w:val="0"/>
              <w:marRight w:val="0"/>
              <w:marTop w:val="0"/>
              <w:marBottom w:val="0"/>
              <w:divBdr>
                <w:top w:val="none" w:sz="0" w:space="0" w:color="auto"/>
                <w:left w:val="none" w:sz="0" w:space="0" w:color="auto"/>
                <w:bottom w:val="none" w:sz="0" w:space="0" w:color="auto"/>
                <w:right w:val="none" w:sz="0" w:space="0" w:color="auto"/>
              </w:divBdr>
            </w:div>
            <w:div w:id="452409408">
              <w:marLeft w:val="0"/>
              <w:marRight w:val="0"/>
              <w:marTop w:val="0"/>
              <w:marBottom w:val="0"/>
              <w:divBdr>
                <w:top w:val="none" w:sz="0" w:space="0" w:color="auto"/>
                <w:left w:val="none" w:sz="0" w:space="0" w:color="auto"/>
                <w:bottom w:val="none" w:sz="0" w:space="0" w:color="auto"/>
                <w:right w:val="none" w:sz="0" w:space="0" w:color="auto"/>
              </w:divBdr>
            </w:div>
            <w:div w:id="779758931">
              <w:marLeft w:val="0"/>
              <w:marRight w:val="0"/>
              <w:marTop w:val="0"/>
              <w:marBottom w:val="0"/>
              <w:divBdr>
                <w:top w:val="none" w:sz="0" w:space="0" w:color="auto"/>
                <w:left w:val="none" w:sz="0" w:space="0" w:color="auto"/>
                <w:bottom w:val="none" w:sz="0" w:space="0" w:color="auto"/>
                <w:right w:val="none" w:sz="0" w:space="0" w:color="auto"/>
              </w:divBdr>
            </w:div>
            <w:div w:id="1094862626">
              <w:marLeft w:val="0"/>
              <w:marRight w:val="0"/>
              <w:marTop w:val="0"/>
              <w:marBottom w:val="0"/>
              <w:divBdr>
                <w:top w:val="none" w:sz="0" w:space="0" w:color="auto"/>
                <w:left w:val="none" w:sz="0" w:space="0" w:color="auto"/>
                <w:bottom w:val="none" w:sz="0" w:space="0" w:color="auto"/>
                <w:right w:val="none" w:sz="0" w:space="0" w:color="auto"/>
              </w:divBdr>
            </w:div>
            <w:div w:id="1248492130">
              <w:marLeft w:val="0"/>
              <w:marRight w:val="0"/>
              <w:marTop w:val="0"/>
              <w:marBottom w:val="0"/>
              <w:divBdr>
                <w:top w:val="none" w:sz="0" w:space="0" w:color="auto"/>
                <w:left w:val="none" w:sz="0" w:space="0" w:color="auto"/>
                <w:bottom w:val="none" w:sz="0" w:space="0" w:color="auto"/>
                <w:right w:val="none" w:sz="0" w:space="0" w:color="auto"/>
              </w:divBdr>
            </w:div>
            <w:div w:id="1628701635">
              <w:marLeft w:val="0"/>
              <w:marRight w:val="0"/>
              <w:marTop w:val="0"/>
              <w:marBottom w:val="0"/>
              <w:divBdr>
                <w:top w:val="none" w:sz="0" w:space="0" w:color="auto"/>
                <w:left w:val="none" w:sz="0" w:space="0" w:color="auto"/>
                <w:bottom w:val="none" w:sz="0" w:space="0" w:color="auto"/>
                <w:right w:val="none" w:sz="0" w:space="0" w:color="auto"/>
              </w:divBdr>
            </w:div>
            <w:div w:id="1898086292">
              <w:marLeft w:val="0"/>
              <w:marRight w:val="0"/>
              <w:marTop w:val="0"/>
              <w:marBottom w:val="0"/>
              <w:divBdr>
                <w:top w:val="none" w:sz="0" w:space="0" w:color="auto"/>
                <w:left w:val="none" w:sz="0" w:space="0" w:color="auto"/>
                <w:bottom w:val="none" w:sz="0" w:space="0" w:color="auto"/>
                <w:right w:val="none" w:sz="0" w:space="0" w:color="auto"/>
              </w:divBdr>
            </w:div>
            <w:div w:id="20347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0643">
      <w:bodyDiv w:val="1"/>
      <w:marLeft w:val="0"/>
      <w:marRight w:val="0"/>
      <w:marTop w:val="0"/>
      <w:marBottom w:val="0"/>
      <w:divBdr>
        <w:top w:val="none" w:sz="0" w:space="0" w:color="auto"/>
        <w:left w:val="none" w:sz="0" w:space="0" w:color="auto"/>
        <w:bottom w:val="none" w:sz="0" w:space="0" w:color="auto"/>
        <w:right w:val="none" w:sz="0" w:space="0" w:color="auto"/>
      </w:divBdr>
    </w:div>
    <w:div w:id="2120103722">
      <w:bodyDiv w:val="1"/>
      <w:marLeft w:val="0"/>
      <w:marRight w:val="0"/>
      <w:marTop w:val="0"/>
      <w:marBottom w:val="0"/>
      <w:divBdr>
        <w:top w:val="none" w:sz="0" w:space="0" w:color="auto"/>
        <w:left w:val="none" w:sz="0" w:space="0" w:color="auto"/>
        <w:bottom w:val="none" w:sz="0" w:space="0" w:color="auto"/>
        <w:right w:val="none" w:sz="0" w:space="0" w:color="auto"/>
      </w:divBdr>
      <w:divsChild>
        <w:div w:id="362555825">
          <w:marLeft w:val="0"/>
          <w:marRight w:val="0"/>
          <w:marTop w:val="0"/>
          <w:marBottom w:val="0"/>
          <w:divBdr>
            <w:top w:val="none" w:sz="0" w:space="0" w:color="auto"/>
            <w:left w:val="none" w:sz="0" w:space="0" w:color="auto"/>
            <w:bottom w:val="none" w:sz="0" w:space="0" w:color="auto"/>
            <w:right w:val="none" w:sz="0" w:space="0" w:color="auto"/>
          </w:divBdr>
          <w:divsChild>
            <w:div w:id="380786245">
              <w:marLeft w:val="0"/>
              <w:marRight w:val="0"/>
              <w:marTop w:val="0"/>
              <w:marBottom w:val="0"/>
              <w:divBdr>
                <w:top w:val="none" w:sz="0" w:space="0" w:color="auto"/>
                <w:left w:val="none" w:sz="0" w:space="0" w:color="auto"/>
                <w:bottom w:val="none" w:sz="0" w:space="0" w:color="auto"/>
                <w:right w:val="none" w:sz="0" w:space="0" w:color="auto"/>
              </w:divBdr>
            </w:div>
            <w:div w:id="634724350">
              <w:marLeft w:val="0"/>
              <w:marRight w:val="0"/>
              <w:marTop w:val="0"/>
              <w:marBottom w:val="0"/>
              <w:divBdr>
                <w:top w:val="none" w:sz="0" w:space="0" w:color="auto"/>
                <w:left w:val="none" w:sz="0" w:space="0" w:color="auto"/>
                <w:bottom w:val="none" w:sz="0" w:space="0" w:color="auto"/>
                <w:right w:val="none" w:sz="0" w:space="0" w:color="auto"/>
              </w:divBdr>
            </w:div>
            <w:div w:id="659894036">
              <w:marLeft w:val="0"/>
              <w:marRight w:val="0"/>
              <w:marTop w:val="0"/>
              <w:marBottom w:val="0"/>
              <w:divBdr>
                <w:top w:val="none" w:sz="0" w:space="0" w:color="auto"/>
                <w:left w:val="none" w:sz="0" w:space="0" w:color="auto"/>
                <w:bottom w:val="none" w:sz="0" w:space="0" w:color="auto"/>
                <w:right w:val="none" w:sz="0" w:space="0" w:color="auto"/>
              </w:divBdr>
            </w:div>
            <w:div w:id="795295527">
              <w:marLeft w:val="0"/>
              <w:marRight w:val="0"/>
              <w:marTop w:val="0"/>
              <w:marBottom w:val="0"/>
              <w:divBdr>
                <w:top w:val="none" w:sz="0" w:space="0" w:color="auto"/>
                <w:left w:val="none" w:sz="0" w:space="0" w:color="auto"/>
                <w:bottom w:val="none" w:sz="0" w:space="0" w:color="auto"/>
                <w:right w:val="none" w:sz="0" w:space="0" w:color="auto"/>
              </w:divBdr>
            </w:div>
            <w:div w:id="885484016">
              <w:marLeft w:val="0"/>
              <w:marRight w:val="0"/>
              <w:marTop w:val="0"/>
              <w:marBottom w:val="0"/>
              <w:divBdr>
                <w:top w:val="none" w:sz="0" w:space="0" w:color="auto"/>
                <w:left w:val="none" w:sz="0" w:space="0" w:color="auto"/>
                <w:bottom w:val="none" w:sz="0" w:space="0" w:color="auto"/>
                <w:right w:val="none" w:sz="0" w:space="0" w:color="auto"/>
              </w:divBdr>
            </w:div>
            <w:div w:id="1371803556">
              <w:marLeft w:val="0"/>
              <w:marRight w:val="0"/>
              <w:marTop w:val="0"/>
              <w:marBottom w:val="0"/>
              <w:divBdr>
                <w:top w:val="none" w:sz="0" w:space="0" w:color="auto"/>
                <w:left w:val="none" w:sz="0" w:space="0" w:color="auto"/>
                <w:bottom w:val="none" w:sz="0" w:space="0" w:color="auto"/>
                <w:right w:val="none" w:sz="0" w:space="0" w:color="auto"/>
              </w:divBdr>
            </w:div>
            <w:div w:id="1663385412">
              <w:marLeft w:val="0"/>
              <w:marRight w:val="0"/>
              <w:marTop w:val="0"/>
              <w:marBottom w:val="0"/>
              <w:divBdr>
                <w:top w:val="none" w:sz="0" w:space="0" w:color="auto"/>
                <w:left w:val="none" w:sz="0" w:space="0" w:color="auto"/>
                <w:bottom w:val="none" w:sz="0" w:space="0" w:color="auto"/>
                <w:right w:val="none" w:sz="0" w:space="0" w:color="auto"/>
              </w:divBdr>
            </w:div>
            <w:div w:id="17406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E589D-94D0-4583-9631-6D6918BA9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Donnelly, Mark</dc:creator>
  <cp:keywords/>
  <dc:description/>
  <cp:lastModifiedBy>Fraser, Simon</cp:lastModifiedBy>
  <cp:revision>4</cp:revision>
  <dcterms:created xsi:type="dcterms:W3CDTF">2024-11-29T15:09:00Z</dcterms:created>
  <dcterms:modified xsi:type="dcterms:W3CDTF">2024-11-29T15:48:00Z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802094eb2ee7cb880150267223fce12d12c971be39f272d3bb2d97ed12b05620</vt:lpwstr>
  </property>
</Properties>
</file>